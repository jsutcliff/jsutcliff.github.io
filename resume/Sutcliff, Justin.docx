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0" w:author="Sutcliff, Justin" w:date="2023-12-04T10:21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3606"/>
        <w:gridCol w:w="3606"/>
        <w:gridCol w:w="3966"/>
        <w:tblGridChange w:id="1">
          <w:tblGrid>
            <w:gridCol w:w="3606"/>
            <w:gridCol w:w="3606"/>
            <w:gridCol w:w="3606"/>
          </w:tblGrid>
        </w:tblGridChange>
      </w:tblGrid>
      <w:tr w:rsidR="002C4808" w14:paraId="6D81E076" w14:textId="77777777" w:rsidTr="00630DFA">
        <w:trPr>
          <w:trHeight w:val="60"/>
          <w:trPrChange w:id="2" w:author="Sutcliff, Justin" w:date="2023-12-04T10:21:00Z">
            <w:trPr>
              <w:trHeight w:val="972"/>
            </w:trPr>
          </w:trPrChange>
        </w:trPr>
        <w:tc>
          <w:tcPr>
            <w:tcW w:w="3606" w:type="dxa"/>
            <w:tcPrChange w:id="3" w:author="Sutcliff, Justin" w:date="2023-12-04T10:21:00Z">
              <w:tcPr>
                <w:tcW w:w="3606" w:type="dxa"/>
              </w:tcPr>
            </w:tcPrChange>
          </w:tcPr>
          <w:p w14:paraId="12126149" w14:textId="13693D25" w:rsidR="002C4808" w:rsidRDefault="00A90696" w:rsidP="004668CC">
            <w:pPr>
              <w:jc w:val="center"/>
              <w:rPr>
                <w:sz w:val="22"/>
                <w:szCs w:val="22"/>
              </w:rPr>
            </w:pPr>
            <w:del w:id="4" w:author="Sutcliff, Justin" w:date="2023-12-04T10:12:00Z">
              <w:r w:rsidDel="0019389B">
                <w:rPr>
                  <w:sz w:val="22"/>
                  <w:szCs w:val="22"/>
                </w:rPr>
                <w:delText>1900 Thames St, Apt 113</w:delText>
              </w:r>
            </w:del>
            <w:ins w:id="5" w:author="Sutcliff, Justin" w:date="2023-12-04T10:12:00Z">
              <w:r w:rsidR="0019389B">
                <w:rPr>
                  <w:sz w:val="22"/>
                  <w:szCs w:val="22"/>
                </w:rPr>
                <w:t>315 S</w:t>
              </w:r>
            </w:ins>
            <w:ins w:id="6" w:author="Sutcliff, Justin" w:date="2023-12-04T10:13:00Z">
              <w:r w:rsidR="0019389B">
                <w:rPr>
                  <w:sz w:val="22"/>
                  <w:szCs w:val="22"/>
                </w:rPr>
                <w:t>.</w:t>
              </w:r>
            </w:ins>
            <w:ins w:id="7" w:author="Sutcliff, Justin" w:date="2023-12-04T10:12:00Z">
              <w:r w:rsidR="0019389B">
                <w:rPr>
                  <w:sz w:val="22"/>
                  <w:szCs w:val="22"/>
                </w:rPr>
                <w:t xml:space="preserve"> Chapel St</w:t>
              </w:r>
            </w:ins>
          </w:p>
          <w:p w14:paraId="016D478F" w14:textId="0C62DD2C" w:rsidR="00A90696" w:rsidRDefault="00A90696" w:rsidP="004668CC">
            <w:pPr>
              <w:jc w:val="center"/>
            </w:pPr>
            <w:r>
              <w:rPr>
                <w:sz w:val="22"/>
                <w:szCs w:val="22"/>
              </w:rPr>
              <w:t>Baltimore, MD 21231</w:t>
            </w:r>
          </w:p>
        </w:tc>
        <w:tc>
          <w:tcPr>
            <w:tcW w:w="3606" w:type="dxa"/>
            <w:tcPrChange w:id="8" w:author="Sutcliff, Justin" w:date="2023-12-04T10:21:00Z">
              <w:tcPr>
                <w:tcW w:w="3606" w:type="dxa"/>
              </w:tcPr>
            </w:tcPrChange>
          </w:tcPr>
          <w:p w14:paraId="585EDB0A" w14:textId="20CF94E3" w:rsidR="002C4808" w:rsidRDefault="002C4808" w:rsidP="002C4808">
            <w:pPr>
              <w:pStyle w:val="Title"/>
            </w:pPr>
            <w:r>
              <w:t xml:space="preserve">Justin </w:t>
            </w:r>
            <w:r w:rsidRPr="00DF0BC5">
              <w:t>Sutcliff</w:t>
            </w:r>
          </w:p>
        </w:tc>
        <w:tc>
          <w:tcPr>
            <w:tcW w:w="3966" w:type="dxa"/>
            <w:tcPrChange w:id="9" w:author="Sutcliff, Justin" w:date="2023-12-04T10:21:00Z">
              <w:tcPr>
                <w:tcW w:w="3606" w:type="dxa"/>
              </w:tcPr>
            </w:tcPrChange>
          </w:tcPr>
          <w:p w14:paraId="609C36D4" w14:textId="29E36C69" w:rsidR="002C4808" w:rsidRPr="001670B5" w:rsidRDefault="00000000" w:rsidP="00A90696">
            <w:pPr>
              <w:jc w:val="center"/>
              <w:rPr>
                <w:sz w:val="22"/>
                <w:szCs w:val="22"/>
              </w:rPr>
            </w:pPr>
            <w:r>
              <w:fldChar w:fldCharType="begin"/>
            </w:r>
            <w:r>
              <w:instrText>HYPERLINK "mailto:justins210@gmail.com"</w:instrText>
            </w:r>
            <w:r>
              <w:fldChar w:fldCharType="separate"/>
            </w:r>
            <w:r w:rsidR="00A90696" w:rsidRPr="00C71412">
              <w:rPr>
                <w:rStyle w:val="Hyperlink"/>
                <w:sz w:val="22"/>
                <w:szCs w:val="22"/>
              </w:rPr>
              <w:t>justins210@gmail.com</w:t>
            </w:r>
            <w:r>
              <w:rPr>
                <w:rStyle w:val="Hyperlink"/>
                <w:sz w:val="22"/>
                <w:szCs w:val="22"/>
              </w:rPr>
              <w:fldChar w:fldCharType="end"/>
            </w:r>
          </w:p>
          <w:p w14:paraId="3188F092" w14:textId="6DF57F10" w:rsidR="002C4808" w:rsidRPr="002C4808" w:rsidRDefault="002C4808" w:rsidP="004668CC">
            <w:pPr>
              <w:jc w:val="center"/>
            </w:pPr>
            <w:r w:rsidRPr="001670B5">
              <w:rPr>
                <w:sz w:val="22"/>
                <w:szCs w:val="22"/>
              </w:rPr>
              <w:t>301-300-2330</w:t>
            </w:r>
          </w:p>
        </w:tc>
      </w:tr>
    </w:tbl>
    <w:p w14:paraId="74851A00" w14:textId="070C9EDB" w:rsidR="00255F6A" w:rsidRPr="007E384F" w:rsidRDefault="00255F6A" w:rsidP="00630DFA">
      <w:pPr>
        <w:pStyle w:val="Heading1"/>
      </w:pPr>
      <w:r>
        <w:t>SUMMARY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0" w:author="Sutcliff, Justin" w:date="2023-12-04T10:21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1178"/>
        <w:tblGridChange w:id="11">
          <w:tblGrid>
            <w:gridCol w:w="10818"/>
          </w:tblGrid>
        </w:tblGridChange>
      </w:tblGrid>
      <w:tr w:rsidR="007F6712" w14:paraId="385DF21A" w14:textId="77777777" w:rsidTr="00630DFA">
        <w:trPr>
          <w:trHeight w:val="557"/>
          <w:trPrChange w:id="12" w:author="Sutcliff, Justin" w:date="2023-12-04T10:21:00Z">
            <w:trPr>
              <w:trHeight w:val="557"/>
            </w:trPr>
          </w:trPrChange>
        </w:trPr>
        <w:tc>
          <w:tcPr>
            <w:tcW w:w="11178" w:type="dxa"/>
            <w:tcPrChange w:id="13" w:author="Sutcliff, Justin" w:date="2023-12-04T10:21:00Z">
              <w:tcPr>
                <w:tcW w:w="10818" w:type="dxa"/>
              </w:tcPr>
            </w:tcPrChange>
          </w:tcPr>
          <w:p w14:paraId="3E4227C4" w14:textId="31190D60" w:rsidR="007F6712" w:rsidDel="00CF5884" w:rsidRDefault="007F6712" w:rsidP="007F6712">
            <w:pPr>
              <w:rPr>
                <w:del w:id="14" w:author="Sutcliff, Justin" w:date="2023-12-04T09:43:00Z"/>
              </w:rPr>
            </w:pPr>
            <w:commentRangeStart w:id="15"/>
            <w:commentRangeStart w:id="16"/>
            <w:r>
              <w:t>Aerospace engineer with passion for autonomous control systems and computer vision.</w:t>
            </w:r>
            <w:r w:rsidR="00184DC4">
              <w:t xml:space="preserve"> </w:t>
            </w:r>
            <w:r>
              <w:t xml:space="preserve">Strong </w:t>
            </w:r>
            <w:r w:rsidR="00E81ADD">
              <w:t xml:space="preserve">computer science skills with </w:t>
            </w:r>
            <w:r w:rsidR="00184DC4">
              <w:t xml:space="preserve">functional background in math and controls. Desire to expand </w:t>
            </w:r>
            <w:ins w:id="17" w:author="Joe McKenney" w:date="2024-02-05T19:32:00Z">
              <w:r w:rsidR="00EE6F1E">
                <w:t>artificial intelligence and machine learning</w:t>
              </w:r>
            </w:ins>
            <w:del w:id="18" w:author="Joe McKenney" w:date="2024-02-05T19:32:00Z">
              <w:r w:rsidR="00184DC4" w:rsidDel="00EE6F1E">
                <w:delText>AI/ML</w:delText>
              </w:r>
            </w:del>
            <w:r w:rsidR="00184DC4">
              <w:t xml:space="preserve"> practical knowledge through applied research projects.</w:t>
            </w:r>
            <w:r w:rsidR="008F2382">
              <w:t xml:space="preserve"> Confident</w:t>
            </w:r>
            <w:r w:rsidR="004973E9">
              <w:t>,</w:t>
            </w:r>
            <w:r w:rsidR="008F2382">
              <w:t xml:space="preserve"> self-directed learner </w:t>
            </w:r>
            <w:r w:rsidR="004973E9">
              <w:t xml:space="preserve">heavily motivated in </w:t>
            </w:r>
            <w:r w:rsidR="00DC17F2">
              <w:t>subjects aligned with personal interests.</w:t>
            </w:r>
            <w:commentRangeEnd w:id="15"/>
            <w:r w:rsidR="0001181F">
              <w:rPr>
                <w:rStyle w:val="CommentReference"/>
              </w:rPr>
              <w:commentReference w:id="15"/>
            </w:r>
            <w:commentRangeEnd w:id="16"/>
            <w:r w:rsidR="0001181F">
              <w:rPr>
                <w:rStyle w:val="CommentReference"/>
              </w:rPr>
              <w:commentReference w:id="16"/>
            </w:r>
          </w:p>
          <w:p w14:paraId="00988810" w14:textId="1B4EEF61" w:rsidR="00200945" w:rsidRDefault="00200945" w:rsidP="007F6712"/>
        </w:tc>
      </w:tr>
    </w:tbl>
    <w:p w14:paraId="62AC839D" w14:textId="77777777" w:rsidR="00640D9C" w:rsidRPr="007E384F" w:rsidRDefault="00640D9C" w:rsidP="00630DFA">
      <w:pPr>
        <w:pStyle w:val="Heading1"/>
      </w:pPr>
      <w:r w:rsidRPr="007E384F"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9" w:author="Sutcliff, Justin" w:date="2023-12-04T10:21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10098"/>
        <w:gridCol w:w="1080"/>
        <w:tblGridChange w:id="20">
          <w:tblGrid>
            <w:gridCol w:w="9288"/>
            <w:gridCol w:w="1530"/>
          </w:tblGrid>
        </w:tblGridChange>
      </w:tblGrid>
      <w:tr w:rsidR="00640D9C" w14:paraId="5C595BC0" w14:textId="77777777" w:rsidTr="00630DFA">
        <w:trPr>
          <w:trHeight w:val="557"/>
          <w:trPrChange w:id="21" w:author="Sutcliff, Justin" w:date="2023-12-04T10:21:00Z">
            <w:trPr>
              <w:trHeight w:val="557"/>
            </w:trPr>
          </w:trPrChange>
        </w:trPr>
        <w:tc>
          <w:tcPr>
            <w:tcW w:w="10098" w:type="dxa"/>
            <w:tcPrChange w:id="22" w:author="Sutcliff, Justin" w:date="2023-12-04T10:21:00Z">
              <w:tcPr>
                <w:tcW w:w="9288" w:type="dxa"/>
              </w:tcPr>
            </w:tcPrChange>
          </w:tcPr>
          <w:p w14:paraId="0F420178" w14:textId="77777777" w:rsidR="00640D9C" w:rsidRPr="00E27A53" w:rsidRDefault="00640D9C" w:rsidP="00630DFA">
            <w:pPr>
              <w:pStyle w:val="Heading2"/>
            </w:pPr>
            <w:r w:rsidRPr="00E27A53">
              <w:t>Purdue University</w:t>
            </w:r>
            <w:r>
              <w:t xml:space="preserve"> – West Lafayette, IN</w:t>
            </w:r>
          </w:p>
          <w:p w14:paraId="723F0D7E" w14:textId="50DD107E" w:rsidR="00640D9C" w:rsidDel="00CF5884" w:rsidRDefault="00640D9C">
            <w:pPr>
              <w:pStyle w:val="Heading3"/>
              <w:rPr>
                <w:del w:id="23" w:author="Sutcliff, Justin" w:date="2023-12-04T09:44:00Z"/>
              </w:rPr>
            </w:pPr>
            <w:r>
              <w:t>B</w:t>
            </w:r>
            <w:del w:id="24" w:author="Joe McKenney" w:date="2024-02-05T19:27:00Z">
              <w:r w:rsidDel="005D142B">
                <w:delText xml:space="preserve">achelor of </w:delText>
              </w:r>
            </w:del>
            <w:r>
              <w:t>S</w:t>
            </w:r>
            <w:ins w:id="25" w:author="Joe McKenney" w:date="2024-02-05T19:27:00Z">
              <w:r w:rsidR="005D142B">
                <w:t xml:space="preserve"> </w:t>
              </w:r>
            </w:ins>
            <w:del w:id="26" w:author="Joe McKenney" w:date="2024-02-05T19:27:00Z">
              <w:r w:rsidDel="005D142B">
                <w:delText xml:space="preserve">cience </w:delText>
              </w:r>
            </w:del>
            <w:r>
              <w:t>in Aerospace Engineering</w:t>
            </w:r>
            <w:ins w:id="27" w:author="Joe McKenney" w:date="2024-02-05T19:25:00Z">
              <w:r w:rsidR="007C0C0E">
                <w:t xml:space="preserve"> </w:t>
              </w:r>
            </w:ins>
            <w:ins w:id="28" w:author="Joe McKenney" w:date="2024-02-05T19:27:00Z">
              <w:r w:rsidR="005D142B">
                <w:t xml:space="preserve">| </w:t>
              </w:r>
            </w:ins>
            <w:del w:id="29" w:author="Joe McKenney" w:date="2024-02-05T19:23:00Z">
              <w:r w:rsidRPr="00E27A53" w:rsidDel="007C0C0E">
                <w:delText xml:space="preserve"> </w:delText>
              </w:r>
            </w:del>
            <w:ins w:id="30" w:author="Joe McKenney" w:date="2024-02-05T19:23:00Z">
              <w:r w:rsidR="007C0C0E">
                <w:t>Major</w:t>
              </w:r>
            </w:ins>
            <w:ins w:id="31" w:author="Joe McKenney" w:date="2024-02-05T19:27:00Z">
              <w:r w:rsidR="005D142B">
                <w:t xml:space="preserve"> </w:t>
              </w:r>
            </w:ins>
            <w:ins w:id="32" w:author="Joe McKenney" w:date="2024-02-05T19:23:00Z">
              <w:r w:rsidR="007C0C0E">
                <w:t>Concentration: Aircraft Design</w:t>
              </w:r>
            </w:ins>
            <w:ins w:id="33" w:author="Joe McKenney" w:date="2024-02-05T19:28:00Z">
              <w:r w:rsidR="005D142B">
                <w:t xml:space="preserve"> |</w:t>
              </w:r>
            </w:ins>
            <w:ins w:id="34" w:author="Joe McKenney" w:date="2024-02-05T19:27:00Z">
              <w:r w:rsidR="005D142B">
                <w:t xml:space="preserve"> Minor Concentration:</w:t>
              </w:r>
            </w:ins>
            <w:ins w:id="35" w:author="Joe McKenney" w:date="2024-02-05T19:25:00Z">
              <w:r w:rsidR="007C0C0E">
                <w:t xml:space="preserve"> Controls</w:t>
              </w:r>
            </w:ins>
          </w:p>
          <w:p w14:paraId="77F57DC0" w14:textId="77777777" w:rsidR="00640D9C" w:rsidRPr="00674B6A" w:rsidRDefault="00640D9C">
            <w:pPr>
              <w:pStyle w:val="Heading3"/>
              <w:pPrChange w:id="36" w:author="Sutcliff, Justin" w:date="2023-12-04T10:23:00Z">
                <w:pPr>
                  <w:pStyle w:val="BodyText"/>
                </w:pPr>
              </w:pPrChange>
            </w:pPr>
          </w:p>
        </w:tc>
        <w:tc>
          <w:tcPr>
            <w:tcW w:w="1080" w:type="dxa"/>
            <w:tcPrChange w:id="37" w:author="Sutcliff, Justin" w:date="2023-12-04T10:21:00Z">
              <w:tcPr>
                <w:tcW w:w="1530" w:type="dxa"/>
              </w:tcPr>
            </w:tcPrChange>
          </w:tcPr>
          <w:p w14:paraId="1FE62D02" w14:textId="77777777" w:rsidR="00640D9C" w:rsidRPr="0032454E" w:rsidRDefault="00640D9C" w:rsidP="00E65E41">
            <w:pPr>
              <w:pStyle w:val="Heading4"/>
            </w:pPr>
            <w:r>
              <w:t>May 2019</w:t>
            </w:r>
          </w:p>
        </w:tc>
      </w:tr>
    </w:tbl>
    <w:p w14:paraId="487AFA75" w14:textId="5775A890" w:rsidR="00F50AAB" w:rsidRDefault="00F50AAB" w:rsidP="00630DFA">
      <w:pPr>
        <w:pStyle w:val="Heading1"/>
      </w:pPr>
      <w:r w:rsidRPr="00630DFA">
        <w:t>EMPLOYMENT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38" w:author="Sutcliff, Justin" w:date="2023-12-04T10:21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9715"/>
        <w:gridCol w:w="1589"/>
        <w:tblGridChange w:id="39">
          <w:tblGrid>
            <w:gridCol w:w="9288"/>
            <w:gridCol w:w="1530"/>
          </w:tblGrid>
        </w:tblGridChange>
      </w:tblGrid>
      <w:tr w:rsidR="00A90696" w14:paraId="38BB5924" w14:textId="77777777" w:rsidTr="00630DFA">
        <w:tc>
          <w:tcPr>
            <w:tcW w:w="9828" w:type="dxa"/>
            <w:tcPrChange w:id="40" w:author="Sutcliff, Justin" w:date="2023-12-04T10:21:00Z">
              <w:tcPr>
                <w:tcW w:w="9288" w:type="dxa"/>
              </w:tcPr>
            </w:tcPrChange>
          </w:tcPr>
          <w:p w14:paraId="3AF96AF5" w14:textId="18EE5DCF" w:rsidR="00A90696" w:rsidRDefault="00A90696" w:rsidP="00630DFA">
            <w:pPr>
              <w:pStyle w:val="Heading2"/>
            </w:pPr>
            <w:r>
              <w:t xml:space="preserve">Textron Systems – Aerospace Engineer </w:t>
            </w:r>
            <w:ins w:id="41" w:author="Joe McKenney" w:date="2024-02-05T19:28:00Z">
              <w:r w:rsidR="00EE6F1E">
                <w:t xml:space="preserve">II </w:t>
              </w:r>
            </w:ins>
            <w:r>
              <w:t>– Hunt Valley, MD</w:t>
            </w:r>
          </w:p>
          <w:p w14:paraId="445737A9" w14:textId="1899E67B" w:rsidR="0019389B" w:rsidRDefault="00597E5E" w:rsidP="00630DFA">
            <w:pPr>
              <w:pStyle w:val="Heading3"/>
              <w:rPr>
                <w:ins w:id="42" w:author="Sutcliff, Justin" w:date="2023-12-04T10:09:00Z"/>
              </w:rPr>
            </w:pPr>
            <w:ins w:id="43" w:author="Sutcliff, Justin" w:date="2023-12-04T10:17:00Z">
              <w:r w:rsidRPr="00597E5E">
                <w:t xml:space="preserve">Led a technical team in developing and testing an autonomy pipeline for landing VTOL vehicles on dynamically moving targets. </w:t>
              </w:r>
              <w:r>
                <w:t>I</w:t>
              </w:r>
              <w:r w:rsidRPr="00597E5E">
                <w:t xml:space="preserve">mplemented a distributed Extended Kalman Filter for </w:t>
              </w:r>
            </w:ins>
            <w:ins w:id="44" w:author="Sutcliff, Justin" w:date="2023-12-04T10:18:00Z">
              <w:r>
                <w:t xml:space="preserve">delayed </w:t>
              </w:r>
            </w:ins>
            <w:ins w:id="45" w:author="Sutcliff, Justin" w:date="2023-12-04T10:17:00Z">
              <w:r w:rsidRPr="00597E5E">
                <w:t>perception data fusion and deployed a nonlinear model predictive controller</w:t>
              </w:r>
            </w:ins>
            <w:ins w:id="46" w:author="Sutcliff, Justin" w:date="2023-12-04T10:18:00Z">
              <w:r>
                <w:t xml:space="preserve"> for multi-objective terminal control</w:t>
              </w:r>
            </w:ins>
            <w:ins w:id="47" w:author="Sutcliff, Justin" w:date="2023-12-04T10:17:00Z">
              <w:r w:rsidRPr="00597E5E">
                <w:t>.</w:t>
              </w:r>
            </w:ins>
          </w:p>
          <w:p w14:paraId="3CF139FF" w14:textId="7F416275" w:rsidR="00C603D7" w:rsidRDefault="00C603D7" w:rsidP="00630DFA">
            <w:pPr>
              <w:pStyle w:val="Heading3"/>
              <w:rPr>
                <w:ins w:id="48" w:author="Joe McKenney" w:date="2024-02-05T19:02:00Z"/>
              </w:rPr>
            </w:pPr>
            <w:ins w:id="49" w:author="Joe McKenney" w:date="2024-02-05T19:09:00Z">
              <w:r>
                <w:t>Developed and optimized vision-based ATR model</w:t>
              </w:r>
            </w:ins>
            <w:ins w:id="50" w:author="Joe McKenney" w:date="2024-02-05T19:10:00Z">
              <w:r>
                <w:t>s</w:t>
              </w:r>
            </w:ins>
            <w:ins w:id="51" w:author="Joe McKenney" w:date="2024-02-05T19:09:00Z">
              <w:r>
                <w:t xml:space="preserve"> through</w:t>
              </w:r>
            </w:ins>
            <w:ins w:id="52" w:author="Joe McKenney" w:date="2024-02-05T19:10:00Z">
              <w:r>
                <w:t xml:space="preserve"> use of transfer learning, synthetic datasets, and model distillation. Successfully quantized models for efficient deployment on embedded hardware.</w:t>
              </w:r>
            </w:ins>
          </w:p>
          <w:p w14:paraId="74FFADA0" w14:textId="308D6F3D" w:rsidR="00A90696" w:rsidRDefault="00465CF1" w:rsidP="00630DFA">
            <w:pPr>
              <w:pStyle w:val="Heading3"/>
            </w:pPr>
            <w:r>
              <w:t xml:space="preserve">Matured </w:t>
            </w:r>
            <w:r w:rsidR="000034C3">
              <w:t>vision-based</w:t>
            </w:r>
            <w:r>
              <w:t xml:space="preserve"> </w:t>
            </w:r>
            <w:r w:rsidRPr="00DF11D2">
              <w:t>pose</w:t>
            </w:r>
            <w:r>
              <w:t xml:space="preserve"> algorithms for use </w:t>
            </w:r>
            <w:r w:rsidR="000034C3">
              <w:t xml:space="preserve">on Jetson embedded computing system for DARPA Sea Train unmanned surface vessel </w:t>
            </w:r>
            <w:proofErr w:type="gramStart"/>
            <w:r w:rsidR="000034C3">
              <w:t>fleet</w:t>
            </w:r>
            <w:proofErr w:type="gramEnd"/>
          </w:p>
          <w:p w14:paraId="5BD2A301" w14:textId="5983A8F2" w:rsidR="000034C3" w:rsidDel="0019389B" w:rsidRDefault="000034C3">
            <w:pPr>
              <w:pStyle w:val="Heading3"/>
              <w:rPr>
                <w:del w:id="53" w:author="Sutcliff, Justin" w:date="2023-12-04T10:09:00Z"/>
              </w:rPr>
            </w:pPr>
            <w:r>
              <w:t xml:space="preserve">Oversaw </w:t>
            </w:r>
            <w:r w:rsidR="009C13E9">
              <w:t xml:space="preserve">multiple </w:t>
            </w:r>
            <w:r w:rsidR="00582F82">
              <w:t>intern</w:t>
            </w:r>
            <w:r>
              <w:t xml:space="preserve"> team projects focused on expanding the autonomy lab’s capabilities in the areas of </w:t>
            </w:r>
            <w:r w:rsidR="00582F82">
              <w:t>vision-based</w:t>
            </w:r>
            <w:r>
              <w:t xml:space="preserve"> perception</w:t>
            </w:r>
            <w:r w:rsidR="009C13E9">
              <w:t xml:space="preserve">, </w:t>
            </w:r>
            <w:r>
              <w:t>multi-agent collaborative autonomy</w:t>
            </w:r>
            <w:r w:rsidR="009C13E9">
              <w:t xml:space="preserve">, </w:t>
            </w:r>
            <w:ins w:id="54" w:author="Sutcliff, Justin" w:date="2023-12-04T09:46:00Z">
              <w:r w:rsidR="00CF5884">
                <w:t xml:space="preserve">and </w:t>
              </w:r>
            </w:ins>
            <w:r w:rsidR="009C13E9">
              <w:t>system identification</w:t>
            </w:r>
            <w:del w:id="55" w:author="Sutcliff, Justin" w:date="2023-12-04T09:46:00Z">
              <w:r w:rsidR="009C13E9" w:rsidDel="00CF5884">
                <w:delText xml:space="preserve">, and </w:delText>
              </w:r>
            </w:del>
          </w:p>
          <w:p w14:paraId="04C17618" w14:textId="216C0308" w:rsidR="00CC5E5D" w:rsidRDefault="00582F82">
            <w:pPr>
              <w:pStyle w:val="Heading3"/>
              <w:pPrChange w:id="56" w:author="Sutcliff, Justin" w:date="2023-12-04T10:23:00Z">
                <w:pPr>
                  <w:pStyle w:val="Heading3"/>
                  <w:ind w:left="360"/>
                </w:pPr>
              </w:pPrChange>
            </w:pPr>
            <w:del w:id="57" w:author="Sutcliff, Justin" w:date="2023-12-04T10:09:00Z">
              <w:r w:rsidDel="0019389B">
                <w:delText>Designed and simulated high level nonlinear model predictive control algorithms for landing VTOL systems on a target moving with 6 degrees of freedom</w:delText>
              </w:r>
            </w:del>
          </w:p>
          <w:p w14:paraId="47BD0FAA" w14:textId="598E8E92" w:rsidR="003A4506" w:rsidRPr="003A4506" w:rsidRDefault="00875F3B" w:rsidP="00630DFA">
            <w:pPr>
              <w:pStyle w:val="Heading3"/>
            </w:pPr>
            <w:r>
              <w:t>Trained</w:t>
            </w:r>
            <w:r w:rsidR="003A4506">
              <w:t xml:space="preserve"> and deployed pose detection algorithm on Jetson </w:t>
            </w:r>
            <w:r>
              <w:t xml:space="preserve">Xavier </w:t>
            </w:r>
            <w:r w:rsidR="003A4506">
              <w:t xml:space="preserve">system using </w:t>
            </w:r>
            <w:proofErr w:type="spellStart"/>
            <w:r w:rsidR="003A4506">
              <w:t>PyTorch</w:t>
            </w:r>
            <w:proofErr w:type="spellEnd"/>
            <w:r w:rsidR="003A4506">
              <w:t xml:space="preserve"> key</w:t>
            </w:r>
            <w:r w:rsidR="005B4196">
              <w:t xml:space="preserve"> </w:t>
            </w:r>
            <w:r w:rsidR="003A4506">
              <w:t xml:space="preserve">point detection model and adapted </w:t>
            </w:r>
            <w:r w:rsidR="005B4196">
              <w:t xml:space="preserve">PNP </w:t>
            </w:r>
            <w:proofErr w:type="gramStart"/>
            <w:r w:rsidR="005B4196">
              <w:t>solver</w:t>
            </w:r>
            <w:proofErr w:type="gramEnd"/>
          </w:p>
          <w:p w14:paraId="4D94E6C5" w14:textId="55903966" w:rsidR="00CC5E5D" w:rsidRPr="00CC5E5D" w:rsidRDefault="00CC5E5D" w:rsidP="00630DFA">
            <w:pPr>
              <w:pStyle w:val="Heading3"/>
            </w:pPr>
            <w:r>
              <w:t xml:space="preserve">Performed hands on research with a </w:t>
            </w:r>
            <w:r w:rsidR="00255F6A">
              <w:t>state-of-the-art</w:t>
            </w:r>
            <w:r>
              <w:t xml:space="preserve"> event</w:t>
            </w:r>
            <w:r w:rsidR="00255F6A">
              <w:t xml:space="preserve"> </w:t>
            </w:r>
            <w:r>
              <w:t>camera</w:t>
            </w:r>
            <w:r w:rsidR="00255F6A">
              <w:t>. Characterized the sensor, examined direct application to common computer vision problems, and explored the integration of spiking neural networks on neuromorphic processors</w:t>
            </w:r>
          </w:p>
        </w:tc>
        <w:tc>
          <w:tcPr>
            <w:tcW w:w="1350" w:type="dxa"/>
            <w:tcPrChange w:id="58" w:author="Sutcliff, Justin" w:date="2023-12-04T10:21:00Z">
              <w:tcPr>
                <w:tcW w:w="1530" w:type="dxa"/>
              </w:tcPr>
            </w:tcPrChange>
          </w:tcPr>
          <w:p w14:paraId="6466042F" w14:textId="020AABE7" w:rsidR="00A90696" w:rsidRDefault="00A90696" w:rsidP="00E22A80">
            <w:pPr>
              <w:pStyle w:val="Heading4"/>
            </w:pPr>
            <w:r>
              <w:t>August 2021 to present</w:t>
            </w:r>
          </w:p>
        </w:tc>
      </w:tr>
      <w:tr w:rsidR="00A50B38" w14:paraId="44D3FBCF" w14:textId="77777777" w:rsidTr="00630DFA">
        <w:tc>
          <w:tcPr>
            <w:tcW w:w="9828" w:type="dxa"/>
            <w:tcPrChange w:id="59" w:author="Sutcliff, Justin" w:date="2023-12-04T10:21:00Z">
              <w:tcPr>
                <w:tcW w:w="9288" w:type="dxa"/>
              </w:tcPr>
            </w:tcPrChange>
          </w:tcPr>
          <w:p w14:paraId="4AD608B7" w14:textId="40185C56" w:rsidR="00A50B38" w:rsidRDefault="00A50B38" w:rsidP="00630DFA">
            <w:pPr>
              <w:pStyle w:val="Heading2"/>
            </w:pPr>
            <w:r>
              <w:t>Bell – Stress Engineer</w:t>
            </w:r>
            <w:r w:rsidR="00840671">
              <w:t xml:space="preserve"> / Flight Controls Software Engineer</w:t>
            </w:r>
            <w:ins w:id="60" w:author="Joe McKenney" w:date="2024-02-05T19:43:00Z">
              <w:r w:rsidR="00EF55AD">
                <w:t xml:space="preserve"> </w:t>
              </w:r>
            </w:ins>
            <w:r>
              <w:t>– Fort Worth, TX</w:t>
            </w:r>
          </w:p>
          <w:p w14:paraId="60BE0874" w14:textId="181DC43E" w:rsidR="00EE6F1E" w:rsidRDefault="00EE6F1E" w:rsidP="00630DFA">
            <w:pPr>
              <w:pStyle w:val="Heading3"/>
              <w:rPr>
                <w:ins w:id="61" w:author="Joe McKenney" w:date="2024-02-05T19:33:00Z"/>
              </w:rPr>
            </w:pPr>
            <w:ins w:id="62" w:author="Joe McKenney" w:date="2024-02-05T19:33:00Z">
              <w:r>
                <w:t>Developed a bird strike simulation model in LS-Dyna to test critical nose and windshield panels prior to physical testing to inform future certification efforts</w:t>
              </w:r>
            </w:ins>
            <w:ins w:id="63" w:author="Joe McKenney" w:date="2024-02-05T19:34:00Z">
              <w:r>
                <w:t xml:space="preserve"> for Bell 412 </w:t>
              </w:r>
              <w:proofErr w:type="gramStart"/>
              <w:r>
                <w:t>aircraft</w:t>
              </w:r>
            </w:ins>
            <w:proofErr w:type="gramEnd"/>
          </w:p>
          <w:p w14:paraId="52CD0A03" w14:textId="77747A98" w:rsidR="00EE6F1E" w:rsidRDefault="00EE6F1E" w:rsidP="00630DFA">
            <w:pPr>
              <w:pStyle w:val="Heading3"/>
              <w:rPr>
                <w:ins w:id="64" w:author="Joe McKenney" w:date="2024-02-05T19:36:00Z"/>
              </w:rPr>
            </w:pPr>
            <w:ins w:id="65" w:author="Joe McKenney" w:date="2024-02-05T19:36:00Z">
              <w:r>
                <w:t xml:space="preserve">Performed initial analysis of and helped plan Bell 412 tail rotor shaft fatigue testing in support of aircraft weight </w:t>
              </w:r>
              <w:proofErr w:type="gramStart"/>
              <w:r>
                <w:t>increase</w:t>
              </w:r>
              <w:proofErr w:type="gramEnd"/>
            </w:ins>
          </w:p>
          <w:p w14:paraId="0845AAB8" w14:textId="4A6B6243" w:rsidR="00840671" w:rsidDel="00EE6F1E" w:rsidRDefault="00840671" w:rsidP="00EE6F1E">
            <w:pPr>
              <w:pStyle w:val="Heading3"/>
              <w:rPr>
                <w:del w:id="66" w:author="Joe McKenney" w:date="2024-02-05T19:38:00Z"/>
              </w:rPr>
              <w:pPrChange w:id="67" w:author="Joe McKenney" w:date="2024-02-05T19:38:00Z">
                <w:pPr>
                  <w:pStyle w:val="Heading3"/>
                </w:pPr>
              </w:pPrChange>
            </w:pPr>
            <w:r>
              <w:t xml:space="preserve">Revised and developed high level requirements-based test procedures for updates to </w:t>
            </w:r>
            <w:ins w:id="68" w:author="Joe McKenney" w:date="2024-02-05T19:35:00Z">
              <w:r w:rsidR="00EE6F1E">
                <w:t xml:space="preserve">Bell </w:t>
              </w:r>
            </w:ins>
            <w:r>
              <w:t xml:space="preserve">429 </w:t>
            </w:r>
            <w:ins w:id="69" w:author="Joe McKenney" w:date="2024-02-05T19:35:00Z">
              <w:r w:rsidR="00EE6F1E">
                <w:t xml:space="preserve">aircraft </w:t>
              </w:r>
            </w:ins>
            <w:r>
              <w:t>low speed automated flight modes</w:t>
            </w:r>
          </w:p>
          <w:p w14:paraId="75A45A4E" w14:textId="7B98261F" w:rsidR="00A50B38" w:rsidDel="00EE6F1E" w:rsidRDefault="00A50B38" w:rsidP="00EE6F1E">
            <w:pPr>
              <w:pStyle w:val="Heading3"/>
              <w:rPr>
                <w:del w:id="70" w:author="Joe McKenney" w:date="2024-02-05T19:33:00Z"/>
              </w:rPr>
              <w:pPrChange w:id="71" w:author="Joe McKenney" w:date="2024-02-05T19:38:00Z">
                <w:pPr>
                  <w:pStyle w:val="Heading3"/>
                </w:pPr>
              </w:pPrChange>
            </w:pPr>
            <w:del w:id="72" w:author="Joe McKenney" w:date="2024-02-05T19:36:00Z">
              <w:r w:rsidDel="00EE6F1E">
                <w:delText>Performed initial analysis</w:delText>
              </w:r>
              <w:r w:rsidR="00B3256C" w:rsidDel="00EE6F1E">
                <w:delText xml:space="preserve"> of</w:delText>
              </w:r>
              <w:r w:rsidDel="00EE6F1E">
                <w:delText xml:space="preserve"> and helped plan </w:delText>
              </w:r>
            </w:del>
            <w:del w:id="73" w:author="Joe McKenney" w:date="2024-02-05T19:35:00Z">
              <w:r w:rsidDel="00EE6F1E">
                <w:delText>412</w:delText>
              </w:r>
            </w:del>
            <w:del w:id="74" w:author="Joe McKenney" w:date="2024-02-05T19:36:00Z">
              <w:r w:rsidDel="00EE6F1E">
                <w:delText xml:space="preserve"> tail rotor shaft fatigue testing in support of</w:delText>
              </w:r>
              <w:r w:rsidR="007E4040" w:rsidDel="00EE6F1E">
                <w:delText xml:space="preserve"> </w:delText>
              </w:r>
              <w:r w:rsidDel="00EE6F1E">
                <w:delText>aircraft weight increase</w:delText>
              </w:r>
            </w:del>
          </w:p>
          <w:p w14:paraId="428C698D" w14:textId="0041B18D" w:rsidR="00A50B38" w:rsidRDefault="00340A11" w:rsidP="00EE6F1E">
            <w:pPr>
              <w:pStyle w:val="Heading3"/>
            </w:pPr>
            <w:del w:id="75" w:author="Joe McKenney" w:date="2024-02-05T19:33:00Z">
              <w:r w:rsidDel="00EE6F1E">
                <w:delText>Developed a bird strike simulation model in LS-Dyna to test critical nose and windshield panels prior to physical testing</w:delText>
              </w:r>
              <w:r w:rsidR="00B3256C" w:rsidDel="00EE6F1E">
                <w:delText xml:space="preserve"> </w:delText>
              </w:r>
            </w:del>
            <w:del w:id="76" w:author="Joe McKenney" w:date="2024-02-05T19:15:00Z">
              <w:r w:rsidR="00B3256C" w:rsidDel="008A2480">
                <w:delText>in order to</w:delText>
              </w:r>
            </w:del>
            <w:del w:id="77" w:author="Joe McKenney" w:date="2024-02-05T19:33:00Z">
              <w:r w:rsidR="00B3256C" w:rsidDel="00EE6F1E">
                <w:delText xml:space="preserve"> inform future certification efforts</w:delText>
              </w:r>
            </w:del>
          </w:p>
        </w:tc>
        <w:tc>
          <w:tcPr>
            <w:tcW w:w="1350" w:type="dxa"/>
            <w:tcPrChange w:id="78" w:author="Sutcliff, Justin" w:date="2023-12-04T10:21:00Z">
              <w:tcPr>
                <w:tcW w:w="1530" w:type="dxa"/>
              </w:tcPr>
            </w:tcPrChange>
          </w:tcPr>
          <w:p w14:paraId="1FBA3019" w14:textId="3A6A7910" w:rsidR="00A50B38" w:rsidRDefault="00A50B38" w:rsidP="00E22A80">
            <w:pPr>
              <w:pStyle w:val="Heading4"/>
            </w:pPr>
            <w:r>
              <w:t>August 20</w:t>
            </w:r>
            <w:r w:rsidR="00C11F0B">
              <w:t>20</w:t>
            </w:r>
            <w:r>
              <w:t xml:space="preserve"> to </w:t>
            </w:r>
            <w:r w:rsidR="00A90696">
              <w:t>August 2021</w:t>
            </w:r>
          </w:p>
        </w:tc>
      </w:tr>
      <w:tr w:rsidR="00E86280" w14:paraId="3503E53C" w14:textId="77777777" w:rsidTr="00630DFA">
        <w:tc>
          <w:tcPr>
            <w:tcW w:w="9828" w:type="dxa"/>
            <w:tcPrChange w:id="79" w:author="Sutcliff, Justin" w:date="2023-12-04T10:21:00Z">
              <w:tcPr>
                <w:tcW w:w="9288" w:type="dxa"/>
              </w:tcPr>
            </w:tcPrChange>
          </w:tcPr>
          <w:p w14:paraId="1E560EB1" w14:textId="7728445E" w:rsidR="00E86280" w:rsidRDefault="00E86280" w:rsidP="00630DFA">
            <w:pPr>
              <w:pStyle w:val="Heading2"/>
            </w:pPr>
            <w:r>
              <w:t>Textron Systems – Controls Engineer – Hunt Valley, MD</w:t>
            </w:r>
          </w:p>
          <w:p w14:paraId="41D39783" w14:textId="1B840743" w:rsidR="00A90696" w:rsidDel="008A2480" w:rsidRDefault="00A90696" w:rsidP="00630DFA">
            <w:pPr>
              <w:pStyle w:val="Heading3"/>
              <w:rPr>
                <w:del w:id="80" w:author="Joe McKenney" w:date="2024-02-05T19:19:00Z"/>
              </w:rPr>
            </w:pPr>
            <w:r>
              <w:t>Research</w:t>
            </w:r>
            <w:r w:rsidR="00465CF1">
              <w:t>ed</w:t>
            </w:r>
            <w:r>
              <w:t xml:space="preserve"> and characterize</w:t>
            </w:r>
            <w:r w:rsidR="00465CF1">
              <w:t>d</w:t>
            </w:r>
            <w:r>
              <w:t xml:space="preserve"> fiducial based computer vision </w:t>
            </w:r>
            <w:r w:rsidR="00465CF1">
              <w:t>algorithms, ultimately leading to award of DARPA Sea</w:t>
            </w:r>
            <w:ins w:id="81" w:author="Joe McKenney" w:date="2024-02-05T19:39:00Z">
              <w:r w:rsidR="00EF55AD">
                <w:t xml:space="preserve"> Tr</w:t>
              </w:r>
            </w:ins>
            <w:del w:id="82" w:author="Joe McKenney" w:date="2024-02-05T19:39:00Z">
              <w:r w:rsidR="00465CF1" w:rsidDel="00EF55AD">
                <w:delText>tr</w:delText>
              </w:r>
            </w:del>
            <w:r w:rsidR="00465CF1">
              <w:t>ain contrac</w:t>
            </w:r>
            <w:ins w:id="83" w:author="Joe McKenney" w:date="2024-02-05T19:19:00Z">
              <w:r w:rsidR="008A2480">
                <w:t>t</w:t>
              </w:r>
            </w:ins>
            <w:del w:id="84" w:author="Joe McKenney" w:date="2024-02-05T19:19:00Z">
              <w:r w:rsidR="00465CF1" w:rsidDel="008A2480">
                <w:delText>t</w:delText>
              </w:r>
            </w:del>
          </w:p>
          <w:p w14:paraId="7957F097" w14:textId="1E6F9C01" w:rsidR="00313F72" w:rsidRDefault="00313F72" w:rsidP="008A2480">
            <w:pPr>
              <w:pStyle w:val="Heading3"/>
            </w:pPr>
            <w:del w:id="85" w:author="Joe McKenney" w:date="2024-02-05T19:19:00Z">
              <w:r w:rsidRPr="00313F72" w:rsidDel="008A2480">
                <w:delText xml:space="preserve">Worked with controls team to develop, test, and tune motion controller for </w:delText>
              </w:r>
              <w:r w:rsidR="006A0ED4" w:rsidDel="008A2480">
                <w:delText>Ripsaw and other tracked vehicle platforms</w:delText>
              </w:r>
            </w:del>
          </w:p>
          <w:p w14:paraId="6849B4DA" w14:textId="318FA118" w:rsidR="00313F72" w:rsidRPr="00313F72" w:rsidRDefault="00313F72" w:rsidP="00630DFA">
            <w:pPr>
              <w:pStyle w:val="Heading3"/>
            </w:pPr>
            <w:r w:rsidRPr="00313F72">
              <w:t>Developed prototype embedded system to demonstrate</w:t>
            </w:r>
            <w:r w:rsidR="006A0ED4">
              <w:t xml:space="preserve"> a</w:t>
            </w:r>
            <w:r w:rsidRPr="00313F72">
              <w:t xml:space="preserve"> computer vision</w:t>
            </w:r>
            <w:r w:rsidR="006A0ED4">
              <w:t xml:space="preserve"> algorithm’s </w:t>
            </w:r>
            <w:r w:rsidRPr="00313F72">
              <w:t xml:space="preserve">ability to </w:t>
            </w:r>
            <w:r w:rsidR="006A0ED4">
              <w:t>command the position of a UAS</w:t>
            </w:r>
            <w:r w:rsidR="00355FCB">
              <w:t xml:space="preserve"> over a moving </w:t>
            </w:r>
            <w:proofErr w:type="gramStart"/>
            <w:r w:rsidR="00355FCB">
              <w:t>target</w:t>
            </w:r>
            <w:proofErr w:type="gramEnd"/>
          </w:p>
          <w:p w14:paraId="0786F4EA" w14:textId="6F1EBC21" w:rsidR="00313F72" w:rsidDel="008A2480" w:rsidRDefault="008A2480" w:rsidP="00C22F21">
            <w:pPr>
              <w:pStyle w:val="Heading3"/>
              <w:rPr>
                <w:del w:id="86" w:author="Joe McKenney" w:date="2024-02-05T19:19:00Z"/>
              </w:rPr>
            </w:pPr>
            <w:ins w:id="87" w:author="Joe McKenney" w:date="2024-02-05T19:19:00Z">
              <w:r w:rsidRPr="008A2480">
                <w:t>Collaborated with the controls team to develop, test, and tune a body-rate motion controller for Ripsaw and other platforms, leveraging a mathematical plant model of tracked vehicles to enhance simulation and tuning capabilities</w:t>
              </w:r>
            </w:ins>
            <w:del w:id="88" w:author="Joe McKenney" w:date="2024-02-05T19:19:00Z">
              <w:r w:rsidR="00313F72" w:rsidRPr="00313F72" w:rsidDel="008A2480">
                <w:delText xml:space="preserve">Developed a mathematical plant model of </w:delText>
              </w:r>
              <w:r w:rsidR="00355FCB" w:rsidDel="008A2480">
                <w:delText>tracked vehicle</w:delText>
              </w:r>
              <w:r w:rsidR="00D4315D" w:rsidDel="008A2480">
                <w:delText>s</w:delText>
              </w:r>
              <w:r w:rsidR="00355FCB" w:rsidDel="008A2480">
                <w:delText xml:space="preserve"> </w:delText>
              </w:r>
              <w:r w:rsidR="00313F72" w:rsidRPr="00313F72" w:rsidDel="008A2480">
                <w:delText xml:space="preserve">to allow controls team to better simulate and tune a body-rate </w:delText>
              </w:r>
              <w:r w:rsidR="00DB3A9F" w:rsidDel="008A2480">
                <w:delText xml:space="preserve">motion </w:delText>
              </w:r>
              <w:r w:rsidR="00313F72" w:rsidRPr="00313F72" w:rsidDel="008A2480">
                <w:delText>controller</w:delText>
              </w:r>
            </w:del>
          </w:p>
          <w:p w14:paraId="0A0985A5" w14:textId="1E064E83" w:rsidR="00313F72" w:rsidDel="00DF11D2" w:rsidRDefault="00313F72" w:rsidP="00C22F21">
            <w:pPr>
              <w:pStyle w:val="Heading3"/>
              <w:rPr>
                <w:del w:id="89" w:author="Sutcliff, Justin" w:date="2023-12-04T09:48:00Z"/>
              </w:rPr>
            </w:pPr>
            <w:del w:id="90" w:author="Sutcliff, Justin" w:date="2023-12-04T09:48:00Z">
              <w:r w:rsidRPr="00313F72" w:rsidDel="00DF11D2">
                <w:delText xml:space="preserve">Developed data processing tools to allow engineers to </w:delText>
              </w:r>
              <w:r w:rsidDel="00DF11D2">
                <w:delText>parse, display, and analyze</w:delText>
              </w:r>
              <w:r w:rsidRPr="00313F72" w:rsidDel="00DF11D2">
                <w:delText xml:space="preserve"> test data </w:delText>
              </w:r>
              <w:r w:rsidDel="00DF11D2">
                <w:delText>faster and more accurately than previously possible</w:delText>
              </w:r>
            </w:del>
          </w:p>
          <w:p w14:paraId="6C2F0263" w14:textId="2F3D599E" w:rsidR="00313F72" w:rsidRPr="00313F72" w:rsidRDefault="00313F72">
            <w:pPr>
              <w:pStyle w:val="Heading3"/>
              <w:pPrChange w:id="91" w:author="Sutcliff, Justin" w:date="2023-12-04T10:23:00Z">
                <w:pPr>
                  <w:pStyle w:val="Heading3"/>
                  <w:ind w:left="720" w:hanging="360"/>
                </w:pPr>
              </w:pPrChange>
            </w:pPr>
            <w:del w:id="92" w:author="Sutcliff, Justin" w:date="2023-12-04T09:48:00Z">
              <w:r w:rsidDel="00DF11D2">
                <w:delText>Upgraded motor con</w:delText>
              </w:r>
            </w:del>
            <w:del w:id="93" w:author="Sutcliff, Justin" w:date="2023-12-04T09:47:00Z">
              <w:r w:rsidDel="00DF11D2">
                <w:delText xml:space="preserve">troller hardware on subscale test platform to incorporate </w:delText>
              </w:r>
              <w:r w:rsidR="006A0ED4" w:rsidDel="00DF11D2">
                <w:delText>torque-based</w:delText>
              </w:r>
              <w:r w:rsidDel="00DF11D2">
                <w:delText xml:space="preserve"> control</w:delText>
              </w:r>
            </w:del>
          </w:p>
        </w:tc>
        <w:tc>
          <w:tcPr>
            <w:tcW w:w="1350" w:type="dxa"/>
            <w:tcPrChange w:id="94" w:author="Sutcliff, Justin" w:date="2023-12-04T10:21:00Z">
              <w:tcPr>
                <w:tcW w:w="1530" w:type="dxa"/>
              </w:tcPr>
            </w:tcPrChange>
          </w:tcPr>
          <w:p w14:paraId="627B7351" w14:textId="3F717CD5" w:rsidR="00E86280" w:rsidRDefault="001670B5" w:rsidP="00E22A80">
            <w:pPr>
              <w:pStyle w:val="Heading4"/>
            </w:pPr>
            <w:r>
              <w:t xml:space="preserve">August 2019 to </w:t>
            </w:r>
            <w:r w:rsidR="00A50B38">
              <w:t>August 2020</w:t>
            </w:r>
          </w:p>
        </w:tc>
      </w:tr>
      <w:tr w:rsidR="00E22A80" w14:paraId="159677C1" w14:textId="77777777" w:rsidTr="00630DFA">
        <w:tc>
          <w:tcPr>
            <w:tcW w:w="9828" w:type="dxa"/>
            <w:tcPrChange w:id="95" w:author="Sutcliff, Justin" w:date="2023-12-04T10:21:00Z">
              <w:tcPr>
                <w:tcW w:w="9288" w:type="dxa"/>
              </w:tcPr>
            </w:tcPrChange>
          </w:tcPr>
          <w:p w14:paraId="3E3C91D2" w14:textId="591F7E38" w:rsidR="00D943E1" w:rsidRDefault="00172002" w:rsidP="00630DFA">
            <w:pPr>
              <w:pStyle w:val="Heading2"/>
            </w:pPr>
            <w:r w:rsidRPr="00E21AE8">
              <w:t>Spirit AeroS</w:t>
            </w:r>
            <w:r w:rsidR="00FA6AB3" w:rsidRPr="00E21AE8">
              <w:t>ystems – Design Engineerin</w:t>
            </w:r>
            <w:r w:rsidR="00D943E1" w:rsidRPr="00E21AE8">
              <w:t xml:space="preserve">g </w:t>
            </w:r>
            <w:r w:rsidR="00D4710E">
              <w:t>Intern – Wichita, KS</w:t>
            </w:r>
          </w:p>
          <w:p w14:paraId="1CBDB7FA" w14:textId="4EDDEDEB" w:rsidR="002730A5" w:rsidDel="00DF11D2" w:rsidRDefault="006A46F6">
            <w:pPr>
              <w:pStyle w:val="Heading3"/>
              <w:rPr>
                <w:del w:id="96" w:author="Sutcliff, Justin" w:date="2023-12-04T09:50:00Z"/>
              </w:rPr>
            </w:pPr>
            <w:r>
              <w:t xml:space="preserve">Redesigned </w:t>
            </w:r>
            <w:r w:rsidR="00DB6FC8">
              <w:t xml:space="preserve">Boeing </w:t>
            </w:r>
            <w:r>
              <w:t xml:space="preserve">737MAX over-wing intercostal and supporting structure to incorporate </w:t>
            </w:r>
            <w:r w:rsidR="00E22A80">
              <w:t>additional emergency equipment installation</w:t>
            </w:r>
          </w:p>
          <w:p w14:paraId="2E6D423E" w14:textId="54E6C513" w:rsidR="002730A5" w:rsidRPr="002730A5" w:rsidRDefault="004C6FFB">
            <w:pPr>
              <w:pStyle w:val="Heading3"/>
              <w:pPrChange w:id="97" w:author="Sutcliff, Justin" w:date="2023-12-04T10:23:00Z">
                <w:pPr>
                  <w:pStyle w:val="Heading3"/>
                  <w:ind w:left="720" w:hanging="360"/>
                </w:pPr>
              </w:pPrChange>
            </w:pPr>
            <w:del w:id="98" w:author="Sutcliff, Justin" w:date="2023-12-04T09:50:00Z">
              <w:r w:rsidDel="00DF11D2">
                <w:delText>Examined</w:delText>
              </w:r>
              <w:r w:rsidR="006A46F6" w:rsidDel="00DF11D2">
                <w:delText xml:space="preserve"> viability of various </w:delText>
              </w:r>
            </w:del>
            <w:del w:id="99" w:author="Sutcliff, Justin" w:date="2023-12-04T09:49:00Z">
              <w:r w:rsidR="006A46F6" w:rsidDel="00DF11D2">
                <w:delText>masking techniques in order to streamline application process of paints and compounds</w:delText>
              </w:r>
              <w:r w:rsidR="009A2223" w:rsidDel="00DF11D2">
                <w:delText xml:space="preserve"> during final stages of fuselage production</w:delText>
              </w:r>
            </w:del>
          </w:p>
        </w:tc>
        <w:tc>
          <w:tcPr>
            <w:tcW w:w="1350" w:type="dxa"/>
            <w:tcPrChange w:id="100" w:author="Sutcliff, Justin" w:date="2023-12-04T10:21:00Z">
              <w:tcPr>
                <w:tcW w:w="1530" w:type="dxa"/>
              </w:tcPr>
            </w:tcPrChange>
          </w:tcPr>
          <w:p w14:paraId="309314EC" w14:textId="3460DE3C" w:rsidR="00E27A53" w:rsidRDefault="002730A5" w:rsidP="00E22A80">
            <w:pPr>
              <w:pStyle w:val="Heading4"/>
            </w:pPr>
            <w:r>
              <w:t>Summer 2018</w:t>
            </w:r>
          </w:p>
        </w:tc>
      </w:tr>
      <w:tr w:rsidR="00E22A80" w:rsidDel="0019389B" w14:paraId="493C9E61" w14:textId="17DACD8A" w:rsidTr="00630DFA">
        <w:trPr>
          <w:del w:id="101" w:author="Sutcliff, Justin" w:date="2023-12-04T10:08:00Z"/>
        </w:trPr>
        <w:tc>
          <w:tcPr>
            <w:tcW w:w="9828" w:type="dxa"/>
            <w:tcPrChange w:id="102" w:author="Sutcliff, Justin" w:date="2023-12-04T10:21:00Z">
              <w:tcPr>
                <w:tcW w:w="9288" w:type="dxa"/>
              </w:tcPr>
            </w:tcPrChange>
          </w:tcPr>
          <w:p w14:paraId="5C2CB0CE" w14:textId="2371F3E8" w:rsidR="00E27A53" w:rsidRPr="002C6B32" w:rsidDel="0019389B" w:rsidRDefault="00E27A53">
            <w:pPr>
              <w:pStyle w:val="Heading1"/>
              <w:rPr>
                <w:del w:id="103" w:author="Sutcliff, Justin" w:date="2023-12-04T10:08:00Z"/>
                <w:i/>
              </w:rPr>
              <w:pPrChange w:id="104" w:author="Sutcliff, Justin" w:date="2023-12-04T10:22:00Z">
                <w:pPr>
                  <w:pStyle w:val="Heading2"/>
                </w:pPr>
              </w:pPrChange>
            </w:pPr>
            <w:del w:id="105" w:author="Sutcliff, Justin" w:date="2023-12-04T10:08:00Z">
              <w:r w:rsidRPr="007E384F" w:rsidDel="0019389B">
                <w:delText>Aerial Agriculture – Research and Development</w:delText>
              </w:r>
              <w:r w:rsidR="002C6B32" w:rsidDel="0019389B">
                <w:delText xml:space="preserve"> – West Lafayette, IN</w:delText>
              </w:r>
            </w:del>
          </w:p>
          <w:p w14:paraId="270807DF" w14:textId="65A6DE86" w:rsidR="00E27A53" w:rsidRPr="000267F9" w:rsidDel="0019389B" w:rsidRDefault="00E27A53">
            <w:pPr>
              <w:pStyle w:val="Heading1"/>
              <w:rPr>
                <w:del w:id="106" w:author="Sutcliff, Justin" w:date="2023-12-04T10:08:00Z"/>
                <w:i/>
              </w:rPr>
              <w:pPrChange w:id="107" w:author="Sutcliff, Justin" w:date="2023-12-04T10:22:00Z">
                <w:pPr>
                  <w:pStyle w:val="Heading3"/>
                </w:pPr>
              </w:pPrChange>
            </w:pPr>
            <w:del w:id="108" w:author="Sutcliff, Justin" w:date="2023-12-04T10:08:00Z">
              <w:r w:rsidDel="0019389B">
                <w:delText>Developed autonomous aerial vehicle platform for capturing multispectral images of vegetation to determine crop health</w:delText>
              </w:r>
            </w:del>
          </w:p>
          <w:p w14:paraId="43172F47" w14:textId="4DB3B350" w:rsidR="00E27A53" w:rsidRPr="0019389B" w:rsidDel="0019389B" w:rsidRDefault="00E27A53">
            <w:pPr>
              <w:pStyle w:val="Heading1"/>
              <w:rPr>
                <w:del w:id="109" w:author="Sutcliff, Justin" w:date="2023-12-04T10:08:00Z"/>
                <w:i/>
              </w:rPr>
              <w:pPrChange w:id="110" w:author="Sutcliff, Justin" w:date="2023-12-04T10:22:00Z">
                <w:pPr>
                  <w:pStyle w:val="Heading3"/>
                  <w:ind w:left="360"/>
                </w:pPr>
              </w:pPrChange>
            </w:pPr>
            <w:del w:id="111" w:author="Sutcliff, Justin" w:date="2023-12-04T10:08:00Z">
              <w:r w:rsidDel="0019389B">
                <w:delText>Led product development of ground sensor system used to monitor high value crop</w:delText>
              </w:r>
            </w:del>
            <w:del w:id="112" w:author="Sutcliff, Justin" w:date="2023-12-04T09:49:00Z">
              <w:r w:rsidDel="00DF11D2">
                <w:delText>s</w:delText>
              </w:r>
              <w:r w:rsidRPr="0019389B" w:rsidDel="00DF11D2">
                <w:rPr>
                  <w:i/>
                </w:rPr>
                <w:delText xml:space="preserve">                 </w:delText>
              </w:r>
            </w:del>
          </w:p>
        </w:tc>
        <w:tc>
          <w:tcPr>
            <w:tcW w:w="1350" w:type="dxa"/>
            <w:tcPrChange w:id="113" w:author="Sutcliff, Justin" w:date="2023-12-04T10:21:00Z">
              <w:tcPr>
                <w:tcW w:w="1530" w:type="dxa"/>
              </w:tcPr>
            </w:tcPrChange>
          </w:tcPr>
          <w:p w14:paraId="6B7D83F7" w14:textId="5FC15B5C" w:rsidR="00E27A53" w:rsidDel="0019389B" w:rsidRDefault="00E27A53">
            <w:pPr>
              <w:pStyle w:val="Heading1"/>
              <w:rPr>
                <w:del w:id="114" w:author="Sutcliff, Justin" w:date="2023-12-04T10:08:00Z"/>
              </w:rPr>
              <w:pPrChange w:id="115" w:author="Sutcliff, Justin" w:date="2023-12-04T10:22:00Z">
                <w:pPr>
                  <w:pStyle w:val="Heading4"/>
                </w:pPr>
              </w:pPrChange>
            </w:pPr>
            <w:del w:id="116" w:author="Sutcliff, Justin" w:date="2023-12-04T10:08:00Z">
              <w:r w:rsidDel="0019389B">
                <w:delText>September 2015 to August 2016</w:delText>
              </w:r>
            </w:del>
          </w:p>
        </w:tc>
      </w:tr>
    </w:tbl>
    <w:p w14:paraId="319C11D7" w14:textId="461DD6C5" w:rsidR="000A189E" w:rsidDel="00E01F09" w:rsidRDefault="007E384F">
      <w:pPr>
        <w:pStyle w:val="Heading1"/>
        <w:rPr>
          <w:del w:id="117" w:author="Sutcliff, Justin" w:date="2023-12-04T10:20:00Z"/>
        </w:rPr>
      </w:pPr>
      <w:del w:id="118" w:author="Sutcliff, Justin" w:date="2023-12-04T09:57:00Z">
        <w:r w:rsidDel="00C05C08">
          <w:delText>CAMPUS INVOLVEMENT</w:delText>
        </w:r>
        <w:r w:rsidR="00667CC8" w:rsidDel="00C05C08">
          <w:delText xml:space="preserve"> / LEADERSHIP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  <w:tblPrChange w:id="119" w:author="Sutcliff, Justin" w:date="2023-12-04T09:57:00Z"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</w:tblPrChange>
      </w:tblPr>
      <w:tblGrid>
        <w:gridCol w:w="8373"/>
        <w:gridCol w:w="1379"/>
        <w:tblGridChange w:id="120">
          <w:tblGrid>
            <w:gridCol w:w="9288"/>
            <w:gridCol w:w="1530"/>
          </w:tblGrid>
        </w:tblGridChange>
      </w:tblGrid>
      <w:tr w:rsidR="00121D06" w:rsidDel="00C05C08" w14:paraId="3E0F660B" w14:textId="276ECF3E" w:rsidTr="00C05C08">
        <w:trPr>
          <w:trHeight w:val="904"/>
          <w:del w:id="121" w:author="Sutcliff, Justin" w:date="2023-12-04T09:57:00Z"/>
        </w:trPr>
        <w:tc>
          <w:tcPr>
            <w:tcW w:w="8373" w:type="dxa"/>
            <w:tcPrChange w:id="122" w:author="Sutcliff, Justin" w:date="2023-12-04T09:57:00Z">
              <w:tcPr>
                <w:tcW w:w="9288" w:type="dxa"/>
              </w:tcPr>
            </w:tcPrChange>
          </w:tcPr>
          <w:p w14:paraId="09788BD3" w14:textId="33BC7EFC" w:rsidR="002730A5" w:rsidDel="00C05C08" w:rsidRDefault="002730A5">
            <w:pPr>
              <w:pStyle w:val="Heading1"/>
              <w:rPr>
                <w:del w:id="123" w:author="Sutcliff, Justin" w:date="2023-12-04T09:57:00Z"/>
              </w:rPr>
              <w:pPrChange w:id="124" w:author="Sutcliff, Justin" w:date="2023-12-04T10:22:00Z">
                <w:pPr>
                  <w:pStyle w:val="Heading2"/>
                </w:pPr>
              </w:pPrChange>
            </w:pPr>
            <w:del w:id="125" w:author="Sutcliff, Justin" w:date="2023-12-04T09:57:00Z">
              <w:r w:rsidDel="00C05C08">
                <w:delText>Purdue Engineering Presidents Council</w:delText>
              </w:r>
            </w:del>
          </w:p>
          <w:p w14:paraId="6A54F862" w14:textId="477BB989" w:rsidR="007E384F" w:rsidDel="00C05C08" w:rsidRDefault="002730A5">
            <w:pPr>
              <w:pStyle w:val="Heading1"/>
              <w:rPr>
                <w:del w:id="126" w:author="Sutcliff, Justin" w:date="2023-12-04T09:57:00Z"/>
              </w:rPr>
              <w:pPrChange w:id="127" w:author="Sutcliff, Justin" w:date="2023-12-04T10:22:00Z">
                <w:pPr>
                  <w:pStyle w:val="Heading3"/>
                </w:pPr>
              </w:pPrChange>
            </w:pPr>
            <w:del w:id="128" w:author="Sutcliff, Justin" w:date="2023-12-04T09:57:00Z">
              <w:r w:rsidDel="00C05C08">
                <w:delText>Coordinate with other student organization leaders on campus to benefit the engineering community</w:delText>
              </w:r>
            </w:del>
          </w:p>
          <w:p w14:paraId="35629B72" w14:textId="6D967380" w:rsidR="007E384F" w:rsidRPr="007E384F" w:rsidDel="00C05C08" w:rsidRDefault="007E384F">
            <w:pPr>
              <w:pStyle w:val="Heading1"/>
              <w:rPr>
                <w:del w:id="129" w:author="Sutcliff, Justin" w:date="2023-12-04T09:57:00Z"/>
              </w:rPr>
              <w:pPrChange w:id="130" w:author="Sutcliff, Justin" w:date="2023-12-04T10:22:00Z">
                <w:pPr>
                  <w:pStyle w:val="Heading3"/>
                </w:pPr>
              </w:pPrChange>
            </w:pPr>
            <w:del w:id="131" w:author="Sutcliff, Justin" w:date="2023-12-04T09:57:00Z">
              <w:r w:rsidDel="00C05C08">
                <w:delText>Functioned as liaison for feedback between students and the Dean of Engineering</w:delText>
              </w:r>
            </w:del>
          </w:p>
        </w:tc>
        <w:tc>
          <w:tcPr>
            <w:tcW w:w="1379" w:type="dxa"/>
            <w:tcPrChange w:id="132" w:author="Sutcliff, Justin" w:date="2023-12-04T09:57:00Z">
              <w:tcPr>
                <w:tcW w:w="1530" w:type="dxa"/>
              </w:tcPr>
            </w:tcPrChange>
          </w:tcPr>
          <w:p w14:paraId="22F22202" w14:textId="3FD9F3E8" w:rsidR="002730A5" w:rsidDel="00C05C08" w:rsidRDefault="002730A5">
            <w:pPr>
              <w:pStyle w:val="Heading1"/>
              <w:rPr>
                <w:del w:id="133" w:author="Sutcliff, Justin" w:date="2023-12-04T09:57:00Z"/>
              </w:rPr>
              <w:pPrChange w:id="134" w:author="Sutcliff, Justin" w:date="2023-12-04T10:22:00Z">
                <w:pPr>
                  <w:pStyle w:val="Heading4"/>
                </w:pPr>
              </w:pPrChange>
            </w:pPr>
            <w:del w:id="135" w:author="Sutcliff, Justin" w:date="2023-12-04T09:57:00Z">
              <w:r w:rsidRPr="007E152F" w:rsidDel="00C05C08">
                <w:delText xml:space="preserve">August 2017 to </w:delText>
              </w:r>
              <w:r w:rsidR="001670B5" w:rsidDel="00C05C08">
                <w:delText>May 2019</w:delText>
              </w:r>
            </w:del>
          </w:p>
        </w:tc>
      </w:tr>
      <w:tr w:rsidR="00121D06" w:rsidDel="00C05C08" w14:paraId="5CE81EBA" w14:textId="47D971FF" w:rsidTr="00C05C08">
        <w:trPr>
          <w:trHeight w:val="904"/>
          <w:del w:id="136" w:author="Sutcliff, Justin" w:date="2023-12-04T09:57:00Z"/>
        </w:trPr>
        <w:tc>
          <w:tcPr>
            <w:tcW w:w="8373" w:type="dxa"/>
            <w:tcPrChange w:id="137" w:author="Sutcliff, Justin" w:date="2023-12-04T09:57:00Z">
              <w:tcPr>
                <w:tcW w:w="9288" w:type="dxa"/>
              </w:tcPr>
            </w:tcPrChange>
          </w:tcPr>
          <w:p w14:paraId="2515E589" w14:textId="1390AB49" w:rsidR="002730A5" w:rsidDel="00C05C08" w:rsidRDefault="002730A5">
            <w:pPr>
              <w:pStyle w:val="Heading1"/>
              <w:rPr>
                <w:del w:id="138" w:author="Sutcliff, Justin" w:date="2023-12-04T09:57:00Z"/>
              </w:rPr>
              <w:pPrChange w:id="139" w:author="Sutcliff, Justin" w:date="2023-12-04T10:22:00Z">
                <w:pPr>
                  <w:pStyle w:val="Heading2"/>
                </w:pPr>
              </w:pPrChange>
            </w:pPr>
            <w:del w:id="140" w:author="Sutcliff, Justin" w:date="2023-12-04T09:57:00Z">
              <w:r w:rsidDel="00C05C08">
                <w:delText>Purdue Drone Club</w:delText>
              </w:r>
            </w:del>
          </w:p>
          <w:p w14:paraId="54138738" w14:textId="0A8F6407" w:rsidR="002730A5" w:rsidRPr="001B5CF9" w:rsidDel="00C05C08" w:rsidRDefault="002730A5">
            <w:pPr>
              <w:pStyle w:val="Heading1"/>
              <w:rPr>
                <w:del w:id="141" w:author="Sutcliff, Justin" w:date="2023-12-04T09:57:00Z"/>
                <w:i/>
              </w:rPr>
              <w:pPrChange w:id="142" w:author="Sutcliff, Justin" w:date="2023-12-04T10:22:00Z">
                <w:pPr>
                  <w:pStyle w:val="Heading3"/>
                </w:pPr>
              </w:pPrChange>
            </w:pPr>
            <w:del w:id="143" w:author="Sutcliff, Justin" w:date="2023-12-04T09:57:00Z">
              <w:r w:rsidDel="00C05C08">
                <w:delText xml:space="preserve">President:  </w:delText>
              </w:r>
              <w:r w:rsidRPr="00D13A21" w:rsidDel="00C05C08">
                <w:rPr>
                  <w:i/>
                </w:rPr>
                <w:delText>(</w:delText>
              </w:r>
              <w:r w:rsidRPr="001B5CF9" w:rsidDel="00C05C08">
                <w:rPr>
                  <w:i/>
                </w:rPr>
                <w:delText xml:space="preserve">2017 – </w:delText>
              </w:r>
              <w:r w:rsidR="00C4357E" w:rsidDel="00C05C08">
                <w:rPr>
                  <w:i/>
                </w:rPr>
                <w:delText>2018</w:delText>
              </w:r>
              <w:r w:rsidDel="00C05C08">
                <w:rPr>
                  <w:i/>
                </w:rPr>
                <w:delText xml:space="preserve">), </w:delText>
              </w:r>
              <w:r w:rsidRPr="00EC2B12" w:rsidDel="00C05C08">
                <w:delText>Vice President</w:delText>
              </w:r>
              <w:r w:rsidDel="00C05C08">
                <w:rPr>
                  <w:i/>
                </w:rPr>
                <w:delText>: (</w:delText>
              </w:r>
              <w:r w:rsidRPr="001B5CF9" w:rsidDel="00C05C08">
                <w:rPr>
                  <w:i/>
                </w:rPr>
                <w:delText>2015 – 2016</w:delText>
              </w:r>
              <w:r w:rsidDel="00C05C08">
                <w:rPr>
                  <w:i/>
                </w:rPr>
                <w:delText xml:space="preserve">), </w:delText>
              </w:r>
              <w:r w:rsidDel="00C05C08">
                <w:delText>Founding M</w:delText>
              </w:r>
              <w:r w:rsidRPr="00EC2B12" w:rsidDel="00C05C08">
                <w:delText>ember</w:delText>
              </w:r>
            </w:del>
          </w:p>
          <w:p w14:paraId="6FCA7A20" w14:textId="61114DB2" w:rsidR="002730A5" w:rsidRPr="002730A5" w:rsidDel="00C05C08" w:rsidRDefault="0000099F">
            <w:pPr>
              <w:pStyle w:val="Heading1"/>
              <w:rPr>
                <w:del w:id="144" w:author="Sutcliff, Justin" w:date="2023-12-04T09:57:00Z"/>
                <w:i/>
              </w:rPr>
              <w:pPrChange w:id="145" w:author="Sutcliff, Justin" w:date="2023-12-04T10:22:00Z">
                <w:pPr>
                  <w:pStyle w:val="Heading3"/>
                </w:pPr>
              </w:pPrChange>
            </w:pPr>
            <w:del w:id="146" w:author="Sutcliff, Justin" w:date="2023-12-04T09:57:00Z">
              <w:r w:rsidDel="00C05C08">
                <w:delText xml:space="preserve">Hosted largest collegiate drone racing event in the nation </w:delText>
              </w:r>
              <w:r w:rsidR="001670B5" w:rsidDel="00C05C08">
                <w:delText>two years in a row</w:delText>
              </w:r>
            </w:del>
          </w:p>
        </w:tc>
        <w:tc>
          <w:tcPr>
            <w:tcW w:w="1379" w:type="dxa"/>
            <w:tcPrChange w:id="147" w:author="Sutcliff, Justin" w:date="2023-12-04T09:57:00Z">
              <w:tcPr>
                <w:tcW w:w="1530" w:type="dxa"/>
              </w:tcPr>
            </w:tcPrChange>
          </w:tcPr>
          <w:p w14:paraId="45BC1E6D" w14:textId="6FDE8D23" w:rsidR="002730A5" w:rsidDel="00C05C08" w:rsidRDefault="002730A5">
            <w:pPr>
              <w:pStyle w:val="Heading1"/>
              <w:rPr>
                <w:del w:id="148" w:author="Sutcliff, Justin" w:date="2023-12-04T09:57:00Z"/>
              </w:rPr>
              <w:pPrChange w:id="149" w:author="Sutcliff, Justin" w:date="2023-12-04T10:22:00Z">
                <w:pPr>
                  <w:pStyle w:val="Heading4"/>
                </w:pPr>
              </w:pPrChange>
            </w:pPr>
            <w:del w:id="150" w:author="Sutcliff, Justin" w:date="2023-12-04T09:57:00Z">
              <w:r w:rsidRPr="00EE49E3" w:rsidDel="00C05C08">
                <w:delText xml:space="preserve">August 2015 to </w:delText>
              </w:r>
              <w:r w:rsidR="001670B5" w:rsidDel="00C05C08">
                <w:delText>May 2019</w:delText>
              </w:r>
            </w:del>
          </w:p>
        </w:tc>
      </w:tr>
      <w:tr w:rsidR="004668CC" w:rsidDel="00C05C08" w14:paraId="18E8C60A" w14:textId="79406B51" w:rsidTr="00C05C08">
        <w:trPr>
          <w:trHeight w:val="1315"/>
          <w:del w:id="151" w:author="Sutcliff, Justin" w:date="2023-12-04T09:57:00Z"/>
        </w:trPr>
        <w:tc>
          <w:tcPr>
            <w:tcW w:w="8373" w:type="dxa"/>
            <w:tcPrChange w:id="152" w:author="Sutcliff, Justin" w:date="2023-12-04T09:57:00Z">
              <w:tcPr>
                <w:tcW w:w="9288" w:type="dxa"/>
              </w:tcPr>
            </w:tcPrChange>
          </w:tcPr>
          <w:p w14:paraId="27164942" w14:textId="387228BC" w:rsidR="0000099F" w:rsidDel="00C05C08" w:rsidRDefault="0000099F">
            <w:pPr>
              <w:pStyle w:val="Heading1"/>
              <w:rPr>
                <w:del w:id="153" w:author="Sutcliff, Justin" w:date="2023-12-04T09:57:00Z"/>
              </w:rPr>
              <w:pPrChange w:id="154" w:author="Sutcliff, Justin" w:date="2023-12-04T10:22:00Z">
                <w:pPr>
                  <w:pStyle w:val="Heading2"/>
                </w:pPr>
              </w:pPrChange>
            </w:pPr>
            <w:del w:id="155" w:author="Sutcliff, Justin" w:date="2023-12-04T09:57:00Z">
              <w:r w:rsidDel="00C05C08">
                <w:delText>CDRA – Collegiate Drone Racing Association</w:delText>
              </w:r>
            </w:del>
          </w:p>
          <w:p w14:paraId="456C8EEF" w14:textId="361EE40E" w:rsidR="0000099F" w:rsidDel="00C05C08" w:rsidRDefault="0000099F">
            <w:pPr>
              <w:pStyle w:val="Heading1"/>
              <w:rPr>
                <w:del w:id="156" w:author="Sutcliff, Justin" w:date="2023-12-04T09:57:00Z"/>
              </w:rPr>
              <w:pPrChange w:id="157" w:author="Sutcliff, Justin" w:date="2023-12-04T10:22:00Z">
                <w:pPr>
                  <w:pStyle w:val="Heading3"/>
                </w:pPr>
              </w:pPrChange>
            </w:pPr>
            <w:del w:id="158" w:author="Sutcliff, Justin" w:date="2023-12-04T09:57:00Z">
              <w:r w:rsidDel="00C05C08">
                <w:delText>Found</w:delText>
              </w:r>
              <w:r w:rsidR="001670B5" w:rsidDel="00C05C08">
                <w:delText>ed</w:delText>
              </w:r>
              <w:r w:rsidDel="00C05C08">
                <w:delText xml:space="preserve"> nonprofit organization for the management of collegiate drone racing</w:delText>
              </w:r>
            </w:del>
          </w:p>
          <w:p w14:paraId="1E83070C" w14:textId="69222D1A" w:rsidR="0000099F" w:rsidDel="00C05C08" w:rsidRDefault="0000099F">
            <w:pPr>
              <w:pStyle w:val="Heading1"/>
              <w:rPr>
                <w:del w:id="159" w:author="Sutcliff, Justin" w:date="2023-12-04T09:57:00Z"/>
              </w:rPr>
              <w:pPrChange w:id="160" w:author="Sutcliff, Justin" w:date="2023-12-04T10:22:00Z">
                <w:pPr>
                  <w:pStyle w:val="Heading3"/>
                </w:pPr>
              </w:pPrChange>
            </w:pPr>
            <w:del w:id="161" w:author="Sutcliff, Justin" w:date="2023-12-04T09:57:00Z">
              <w:r w:rsidDel="00C05C08">
                <w:delText xml:space="preserve">Designed organization website with ranking system used for </w:delText>
              </w:r>
              <w:r w:rsidR="00EE2B40" w:rsidDel="00C05C08">
                <w:delText xml:space="preserve">yearly </w:delText>
              </w:r>
              <w:r w:rsidR="009A74F5" w:rsidDel="00C05C08">
                <w:delText>competition</w:delText>
              </w:r>
            </w:del>
          </w:p>
          <w:p w14:paraId="1A3F9172" w14:textId="7BF72E42" w:rsidR="00674B6A" w:rsidRPr="00674B6A" w:rsidDel="00C05C08" w:rsidRDefault="00674B6A">
            <w:pPr>
              <w:pStyle w:val="Heading1"/>
              <w:rPr>
                <w:del w:id="162" w:author="Sutcliff, Justin" w:date="2023-12-04T09:57:00Z"/>
              </w:rPr>
              <w:pPrChange w:id="163" w:author="Sutcliff, Justin" w:date="2023-12-04T10:22:00Z">
                <w:pPr>
                  <w:pStyle w:val="BodyText"/>
                </w:pPr>
              </w:pPrChange>
            </w:pPr>
          </w:p>
        </w:tc>
        <w:tc>
          <w:tcPr>
            <w:tcW w:w="1379" w:type="dxa"/>
            <w:tcPrChange w:id="164" w:author="Sutcliff, Justin" w:date="2023-12-04T09:57:00Z">
              <w:tcPr>
                <w:tcW w:w="1530" w:type="dxa"/>
              </w:tcPr>
            </w:tcPrChange>
          </w:tcPr>
          <w:p w14:paraId="13BB70F3" w14:textId="54B68606" w:rsidR="0000099F" w:rsidRPr="00EE49E3" w:rsidDel="00C05C08" w:rsidRDefault="0000099F">
            <w:pPr>
              <w:pStyle w:val="Heading1"/>
              <w:rPr>
                <w:del w:id="165" w:author="Sutcliff, Justin" w:date="2023-12-04T09:57:00Z"/>
              </w:rPr>
              <w:pPrChange w:id="166" w:author="Sutcliff, Justin" w:date="2023-12-04T10:22:00Z">
                <w:pPr>
                  <w:pStyle w:val="Heading4"/>
                </w:pPr>
              </w:pPrChange>
            </w:pPr>
            <w:del w:id="167" w:author="Sutcliff, Justin" w:date="2023-12-04T09:57:00Z">
              <w:r w:rsidRPr="007E152F" w:rsidDel="00C05C08">
                <w:delText xml:space="preserve">August 2017 to </w:delText>
              </w:r>
              <w:r w:rsidR="001670B5" w:rsidDel="00C05C08">
                <w:delText>May 2019</w:delText>
              </w:r>
            </w:del>
          </w:p>
        </w:tc>
      </w:tr>
    </w:tbl>
    <w:p w14:paraId="441D90C8" w14:textId="72DBC804" w:rsidR="008356DC" w:rsidRDefault="00184DC4" w:rsidP="00630DFA">
      <w:pPr>
        <w:pStyle w:val="Heading1"/>
      </w:pPr>
      <w:r w:rsidRPr="00184DC4">
        <w:t>Relevant Skills &amp; 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168" w:author="Sutcliff, Justin" w:date="2023-12-04T10:2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0818"/>
        <w:tblGridChange w:id="169">
          <w:tblGrid>
            <w:gridCol w:w="10818"/>
          </w:tblGrid>
        </w:tblGridChange>
      </w:tblGrid>
      <w:tr w:rsidR="00155FC7" w14:paraId="02AC2284" w14:textId="77777777" w:rsidTr="00630DFA">
        <w:trPr>
          <w:trHeight w:val="980"/>
          <w:trPrChange w:id="170" w:author="Sutcliff, Justin" w:date="2023-12-04T10:22:00Z">
            <w:trPr>
              <w:trHeight w:val="980"/>
            </w:trPr>
          </w:trPrChange>
        </w:trPr>
        <w:tc>
          <w:tcPr>
            <w:tcW w:w="10818" w:type="dxa"/>
            <w:tcPrChange w:id="171" w:author="Sutcliff, Justin" w:date="2023-12-04T10:22:00Z">
              <w:tcPr>
                <w:tcW w:w="10818" w:type="dxa"/>
                <w:tcBorders>
                  <w:top w:val="nil"/>
                  <w:left w:val="nil"/>
                  <w:bottom w:val="nil"/>
                  <w:right w:val="nil"/>
                </w:tcBorders>
              </w:tcPr>
            </w:tcPrChange>
          </w:tcPr>
          <w:p w14:paraId="0529C963" w14:textId="1DB8D7D3" w:rsidR="00184DC4" w:rsidRPr="00184DC4" w:rsidRDefault="00184DC4" w:rsidP="00630DFA">
            <w:pPr>
              <w:pStyle w:val="Heading3"/>
            </w:pPr>
            <w:r w:rsidRPr="00184DC4">
              <w:t>Secret-level clearance</w:t>
            </w:r>
            <w:ins w:id="172" w:author="Sutcliff, Justin" w:date="2023-12-04T09:55:00Z">
              <w:r w:rsidR="00C05C08">
                <w:t xml:space="preserve"> </w:t>
              </w:r>
            </w:ins>
            <w:del w:id="173" w:author="Sutcliff, Justin" w:date="2023-12-04T09:55:00Z">
              <w:r w:rsidRPr="00184DC4" w:rsidDel="00C05C08">
                <w:delText xml:space="preserve">, active </w:delText>
              </w:r>
            </w:del>
            <w:r w:rsidRPr="00184DC4">
              <w:t>(</w:t>
            </w:r>
            <w:r w:rsidR="00E32392">
              <w:t>August</w:t>
            </w:r>
            <w:r w:rsidRPr="00184DC4">
              <w:t xml:space="preserve"> </w:t>
            </w:r>
            <w:r w:rsidR="00E32392">
              <w:t>2022</w:t>
            </w:r>
            <w:r w:rsidRPr="00184DC4">
              <w:t>–present)</w:t>
            </w:r>
          </w:p>
          <w:p w14:paraId="6862A6D8" w14:textId="457D5B79" w:rsidR="00184DC4" w:rsidRDefault="00E32392" w:rsidP="00630DFA">
            <w:pPr>
              <w:pStyle w:val="Heading3"/>
            </w:pPr>
            <w:r>
              <w:t>Part 107 remote pilot certificate</w:t>
            </w:r>
          </w:p>
          <w:p w14:paraId="0DAFFCBF" w14:textId="750F55FC" w:rsidR="00155FC7" w:rsidRPr="00EE49E3" w:rsidRDefault="00155FC7" w:rsidP="00630DFA">
            <w:pPr>
              <w:pStyle w:val="Heading3"/>
            </w:pPr>
            <w:r w:rsidRPr="00EE49E3">
              <w:t xml:space="preserve">3D modeling and </w:t>
            </w:r>
            <w:r>
              <w:t xml:space="preserve">extensive </w:t>
            </w:r>
            <w:r w:rsidRPr="00EE49E3">
              <w:t>3D printing experience</w:t>
            </w:r>
            <w:r>
              <w:t xml:space="preserve"> (CATIA V5</w:t>
            </w:r>
            <w:r w:rsidR="00340A11">
              <w:t>/V6</w:t>
            </w:r>
            <w:r>
              <w:t xml:space="preserve">, </w:t>
            </w:r>
            <w:r w:rsidR="006A0ED4">
              <w:t xml:space="preserve">NX, </w:t>
            </w:r>
            <w:proofErr w:type="spellStart"/>
            <w:r w:rsidR="006A0ED4">
              <w:t>Solidworks</w:t>
            </w:r>
            <w:proofErr w:type="spellEnd"/>
            <w:r w:rsidR="006A0ED4">
              <w:t>, Fusion 360</w:t>
            </w:r>
            <w:r>
              <w:t>)</w:t>
            </w:r>
          </w:p>
          <w:p w14:paraId="4D618144" w14:textId="7F6DFC23" w:rsidR="00155FC7" w:rsidRPr="00EE49E3" w:rsidRDefault="00155FC7" w:rsidP="00630DFA">
            <w:pPr>
              <w:pStyle w:val="Heading3"/>
            </w:pPr>
            <w:r>
              <w:t xml:space="preserve">PCB &amp; circuit </w:t>
            </w:r>
            <w:r w:rsidRPr="00EE49E3">
              <w:t>design, production, and assembly</w:t>
            </w:r>
            <w:r>
              <w:t xml:space="preserve"> (</w:t>
            </w:r>
            <w:proofErr w:type="spellStart"/>
            <w:r>
              <w:t>KiCad</w:t>
            </w:r>
            <w:proofErr w:type="spellEnd"/>
            <w:r>
              <w:t>, Autodesk Eagle)</w:t>
            </w:r>
          </w:p>
          <w:p w14:paraId="3FCDB587" w14:textId="1454E968" w:rsidR="00667CC8" w:rsidRDefault="00155FC7" w:rsidP="00630DFA">
            <w:pPr>
              <w:pStyle w:val="Heading3"/>
            </w:pPr>
            <w:r>
              <w:t>Software design</w:t>
            </w:r>
            <w:r w:rsidRPr="00EE49E3">
              <w:t xml:space="preserve"> experience (</w:t>
            </w:r>
            <w:r>
              <w:t>C</w:t>
            </w:r>
            <w:r w:rsidR="00E32392">
              <w:t xml:space="preserve">, </w:t>
            </w:r>
            <w:r>
              <w:t>C++</w:t>
            </w:r>
            <w:r w:rsidR="00E32392">
              <w:t>, C#</w:t>
            </w:r>
            <w:r w:rsidR="006A0ED4">
              <w:t>,</w:t>
            </w:r>
            <w:r w:rsidR="00E32392">
              <w:t xml:space="preserve"> Python,</w:t>
            </w:r>
            <w:r w:rsidR="006A0ED4">
              <w:t xml:space="preserve"> Qt</w:t>
            </w:r>
            <w:r w:rsidRPr="00EE49E3">
              <w:t>, Android Development</w:t>
            </w:r>
            <w:del w:id="174" w:author="Sutcliff, Justin" w:date="2023-12-04T09:55:00Z">
              <w:r w:rsidDel="00C05C08">
                <w:delText>, html</w:delText>
              </w:r>
            </w:del>
            <w:r>
              <w:t xml:space="preserve">, </w:t>
            </w:r>
            <w:r w:rsidR="006A0ED4">
              <w:t>Linux</w:t>
            </w:r>
            <w:ins w:id="175" w:author="Sutcliff, Justin" w:date="2023-12-27T09:46:00Z">
              <w:r w:rsidR="0024305E">
                <w:t>, Docker</w:t>
              </w:r>
            </w:ins>
            <w:r w:rsidRPr="00EE49E3">
              <w:t>)</w:t>
            </w:r>
          </w:p>
          <w:p w14:paraId="5CCA00C8" w14:textId="577DE6F8" w:rsidR="00E32392" w:rsidRPr="00E32392" w:rsidRDefault="00E32392" w:rsidP="00630DFA">
            <w:pPr>
              <w:pStyle w:val="Heading3"/>
            </w:pPr>
            <w:r>
              <w:t>AI/ML experience (</w:t>
            </w:r>
            <w:proofErr w:type="spellStart"/>
            <w:r>
              <w:t>PyTorch</w:t>
            </w:r>
            <w:proofErr w:type="spellEnd"/>
            <w:r>
              <w:t xml:space="preserve">, </w:t>
            </w:r>
            <w:proofErr w:type="spellStart"/>
            <w:r>
              <w:t>Tensorflow</w:t>
            </w:r>
            <w:proofErr w:type="spellEnd"/>
            <w:r>
              <w:t xml:space="preserve">,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  <w:proofErr w:type="spellStart"/>
            <w:r>
              <w:t>TensorRT</w:t>
            </w:r>
            <w:proofErr w:type="spellEnd"/>
            <w:r>
              <w:t>)</w:t>
            </w:r>
          </w:p>
          <w:p w14:paraId="560B1832" w14:textId="7B957E5D" w:rsidR="00667CC8" w:rsidRPr="00667CC8" w:rsidRDefault="006A0ED4" w:rsidP="00630DFA">
            <w:pPr>
              <w:pStyle w:val="Heading3"/>
            </w:pPr>
            <w:r>
              <w:t xml:space="preserve">Extensive </w:t>
            </w:r>
            <w:r w:rsidR="003B6880">
              <w:t xml:space="preserve">MATLAB </w:t>
            </w:r>
            <w:r>
              <w:t xml:space="preserve">and </w:t>
            </w:r>
            <w:r w:rsidR="003B6880">
              <w:t>Simulink</w:t>
            </w:r>
            <w:r>
              <w:t xml:space="preserve"> experience</w:t>
            </w:r>
          </w:p>
        </w:tc>
      </w:tr>
    </w:tbl>
    <w:p w14:paraId="12DF956E" w14:textId="77777777" w:rsidR="00155FC7" w:rsidRPr="00155FC7" w:rsidDel="00C603D7" w:rsidRDefault="00155FC7" w:rsidP="00155FC7">
      <w:pPr>
        <w:rPr>
          <w:del w:id="176" w:author="Joe McKenney" w:date="2024-02-05T19:12:00Z"/>
        </w:rPr>
      </w:pPr>
    </w:p>
    <w:p w14:paraId="2BD48039" w14:textId="6665041B" w:rsidR="008A633C" w:rsidRPr="009816F2" w:rsidRDefault="00AC46A7" w:rsidP="00EF55AD">
      <w:pPr>
        <w:tabs>
          <w:tab w:val="center" w:pos="5544"/>
        </w:tabs>
        <w:rPr>
          <w:rPrChange w:id="177" w:author="Joe McKenney" w:date="2024-02-05T19:21:00Z">
            <w:rPr>
              <w:i/>
              <w:sz w:val="24"/>
              <w:szCs w:val="24"/>
            </w:rPr>
          </w:rPrChange>
        </w:rPr>
        <w:pPrChange w:id="178" w:author="Joe McKenney" w:date="2024-02-05T19:42:00Z">
          <w:pPr>
            <w:jc w:val="center"/>
          </w:pPr>
        </w:pPrChange>
      </w:pPr>
      <w:del w:id="179" w:author="Joe McKenney" w:date="2024-02-05T19:12:00Z">
        <w:r w:rsidRPr="00AC1008" w:rsidDel="00C603D7">
          <w:rPr>
            <w:i/>
            <w:sz w:val="24"/>
            <w:szCs w:val="24"/>
          </w:rPr>
          <w:delText>More info</w:delText>
        </w:r>
        <w:r w:rsidR="00376729" w:rsidRPr="00AC1008" w:rsidDel="00C603D7">
          <w:rPr>
            <w:i/>
            <w:sz w:val="24"/>
            <w:szCs w:val="24"/>
          </w:rPr>
          <w:delText>rmation</w:delText>
        </w:r>
        <w:r w:rsidRPr="00AC1008" w:rsidDel="00C603D7">
          <w:rPr>
            <w:i/>
            <w:sz w:val="24"/>
            <w:szCs w:val="24"/>
          </w:rPr>
          <w:delText xml:space="preserve"> about </w:delText>
        </w:r>
        <w:r w:rsidR="00A508D1" w:rsidRPr="00AC1008" w:rsidDel="00C603D7">
          <w:rPr>
            <w:i/>
            <w:sz w:val="24"/>
            <w:szCs w:val="24"/>
          </w:rPr>
          <w:delText xml:space="preserve">coursework and </w:delText>
        </w:r>
        <w:r w:rsidRPr="00AC1008" w:rsidDel="00C603D7">
          <w:rPr>
            <w:i/>
            <w:sz w:val="24"/>
            <w:szCs w:val="24"/>
          </w:rPr>
          <w:delText>major personal projects can be found at</w:delText>
        </w:r>
        <w:r w:rsidRPr="00AC1008" w:rsidDel="00C603D7">
          <w:rPr>
            <w:b/>
            <w:i/>
            <w:color w:val="1F497D" w:themeColor="text2"/>
            <w:sz w:val="24"/>
            <w:szCs w:val="24"/>
          </w:rPr>
          <w:delText xml:space="preserve"> </w:delText>
        </w:r>
        <w:r w:rsidR="00B73D7C" w:rsidDel="00C603D7">
          <w:rPr>
            <w:b/>
            <w:i/>
            <w:color w:val="1F497D" w:themeColor="text2"/>
            <w:sz w:val="24"/>
            <w:szCs w:val="24"/>
          </w:rPr>
          <w:delText>www.</w:delText>
        </w:r>
        <w:r w:rsidDel="00C603D7">
          <w:fldChar w:fldCharType="begin"/>
        </w:r>
        <w:r w:rsidDel="00C603D7">
          <w:delInstrText>HYPERLINK "https://www.justinsutcliff.com/"</w:delInstrText>
        </w:r>
        <w:r w:rsidDel="00C603D7">
          <w:fldChar w:fldCharType="separate"/>
        </w:r>
        <w:r w:rsidR="00B4744F" w:rsidRPr="00AC1008" w:rsidDel="00C603D7">
          <w:rPr>
            <w:rStyle w:val="Hyperlink"/>
            <w:b/>
            <w:color w:val="1F497D" w:themeColor="text2"/>
            <w:sz w:val="24"/>
            <w:szCs w:val="24"/>
          </w:rPr>
          <w:delText>justin</w:delText>
        </w:r>
        <w:r w:rsidRPr="00AC1008" w:rsidDel="00C603D7">
          <w:rPr>
            <w:rStyle w:val="Hyperlink"/>
            <w:b/>
            <w:color w:val="1F497D" w:themeColor="text2"/>
            <w:sz w:val="24"/>
            <w:szCs w:val="24"/>
          </w:rPr>
          <w:delText>sutcliff.com</w:delText>
        </w:r>
        <w:r w:rsidDel="00C603D7">
          <w:rPr>
            <w:rStyle w:val="Hyperlink"/>
            <w:b/>
            <w:color w:val="1F497D" w:themeColor="text2"/>
            <w:sz w:val="24"/>
            <w:szCs w:val="24"/>
          </w:rPr>
          <w:fldChar w:fldCharType="end"/>
        </w:r>
      </w:del>
      <w:ins w:id="180" w:author="Joe McKenney" w:date="2024-02-05T19:42:00Z">
        <w:r w:rsidR="00EF55AD">
          <w:rPr>
            <w:rStyle w:val="Hyperlink"/>
            <w:b/>
            <w:color w:val="1F497D" w:themeColor="text2"/>
            <w:sz w:val="24"/>
            <w:szCs w:val="24"/>
          </w:rPr>
          <w:tab/>
        </w:r>
      </w:ins>
    </w:p>
    <w:sectPr w:rsidR="008A633C" w:rsidRPr="009816F2" w:rsidSect="007B531F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245" w:right="576" w:bottom="619" w:left="576" w:header="576" w:footer="0" w:gutter="0"/>
      <w:cols w:space="720"/>
      <w:docGrid w:linePitch="360"/>
      <w:sectPrChange w:id="190" w:author="Joe McKenney" w:date="2024-02-05T19:20:00Z">
        <w:sectPr w:rsidR="008A633C" w:rsidRPr="009816F2" w:rsidSect="007B531F">
          <w:pgMar w:top="0" w:right="720" w:bottom="360" w:left="720" w:header="493" w:footer="164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Sutcliff, Justin [2]" w:date="2023-01-23T08:11:00Z" w:initials="SJ">
    <w:p w14:paraId="672712A1" w14:textId="77777777" w:rsidR="0001181F" w:rsidRDefault="0001181F" w:rsidP="000118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CommentReference"/>
        </w:rPr>
        <w:annotationRef/>
      </w:r>
      <w:r>
        <w:rPr>
          <w:rFonts w:ascii="Segoe UI" w:hAnsi="Segoe UI" w:cs="Segoe UI"/>
          <w:color w:val="D1D5DB"/>
        </w:rPr>
        <w:t>As an aerospace engineer with a deep-seated passion for autonomous control systems and computer vision, I possess a unique blend of technical expertise and creative problem-solving abilities. My proficiency in computer science, coupled with my solid foundation in mathematics and controls, has enabled me to successfully design and implement innovative solutions for a wide range of aerospace applications.</w:t>
      </w:r>
    </w:p>
    <w:p w14:paraId="610287EC" w14:textId="77777777" w:rsidR="0001181F" w:rsidRDefault="0001181F" w:rsidP="000118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 am a confident, self-directed learner, always eager to expand my knowledge and skills through practical research projects. I am particularly interested in the field of AI/ML, and am motivated by the opportunity to apply cutting-edge technologies to real-world challenges.</w:t>
      </w:r>
    </w:p>
    <w:p w14:paraId="392555FB" w14:textId="77777777" w:rsidR="0001181F" w:rsidRDefault="0001181F" w:rsidP="0001181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 am committed to pursuing my interests in this field and am confident that my combination of technical expertise, passion for learning, and drive for success will make me a valuable asset to any organization.</w:t>
      </w:r>
    </w:p>
    <w:p w14:paraId="7709B367" w14:textId="68605194" w:rsidR="0001181F" w:rsidRDefault="0001181F">
      <w:pPr>
        <w:pStyle w:val="CommentText"/>
      </w:pPr>
    </w:p>
  </w:comment>
  <w:comment w:id="16" w:author="Sutcliff, Justin [2]" w:date="2023-01-23T08:12:00Z" w:initials="SJ">
    <w:p w14:paraId="7B7C3DA8" w14:textId="1E1B542C" w:rsidR="0001181F" w:rsidRDefault="0001181F">
      <w:pPr>
        <w:pStyle w:val="CommentText"/>
      </w:pPr>
      <w:r>
        <w:rPr>
          <w:rStyle w:val="CommentReference"/>
        </w:rPr>
        <w:annotationRef/>
      </w:r>
      <w:r>
        <w:rPr>
          <w:rFonts w:ascii="Segoe UI" w:hAnsi="Segoe UI" w:cs="Segoe UI"/>
          <w:color w:val="D1D5DB"/>
          <w:shd w:val="clear" w:color="auto" w:fill="444654"/>
        </w:rPr>
        <w:t>As an aerospace engineer with a deep-seated passion for autonomous control systems and computer vision, I possess a unique blend of technical expertise and creative problem-solving abilities. My proficiency in computer science, coupled with my solid foundation in mathematics and controls, has enabled me to successfully design and implement innovative solutions for a wide range of aerospace applications. I am a confident, self-directed learner, always eager to expand my knowledge and skills through practical research projects. I am particularly interested in the field of AI/ML, and am motivated by the opportunity to apply cutting-edge technologies to real-world challenges. Committed to pursuing my interests in this field, I am confident that my combination of technical expertise, passion for learning, and drive for success will make me a valuable asset to any organization.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09B367" w15:done="0"/>
  <w15:commentEx w15:paraId="7B7C3DA8" w15:paraIdParent="7709B36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78BF9F" w16cex:dateUtc="2023-01-23T13:11:00Z"/>
  <w16cex:commentExtensible w16cex:durableId="2778BFD5" w16cex:dateUtc="2023-01-23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09B367" w16cid:durableId="2778BF9F"/>
  <w16cid:commentId w16cid:paraId="7B7C3DA8" w16cid:durableId="2778BF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AC63" w14:textId="77777777" w:rsidR="007B531F" w:rsidRDefault="007B531F">
      <w:r>
        <w:separator/>
      </w:r>
    </w:p>
  </w:endnote>
  <w:endnote w:type="continuationSeparator" w:id="0">
    <w:p w14:paraId="704AC699" w14:textId="77777777" w:rsidR="007B531F" w:rsidRDefault="007B5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Yu Gothic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F2348" w14:textId="1D8534B0" w:rsidR="00C603D7" w:rsidRPr="00AC1008" w:rsidRDefault="00C603D7" w:rsidP="00C603D7">
    <w:pPr>
      <w:jc w:val="center"/>
      <w:rPr>
        <w:ins w:id="181" w:author="Joe McKenney" w:date="2024-02-05T19:11:00Z"/>
        <w:i/>
        <w:sz w:val="24"/>
        <w:szCs w:val="24"/>
      </w:rPr>
    </w:pPr>
    <w:ins w:id="182" w:author="Joe McKenney" w:date="2024-02-05T19:11:00Z">
      <w:r w:rsidRPr="00AC1008">
        <w:rPr>
          <w:i/>
          <w:sz w:val="24"/>
          <w:szCs w:val="24"/>
        </w:rPr>
        <w:t xml:space="preserve">More information about coursework and major personal projects can be </w:t>
      </w:r>
      <w:r w:rsidRPr="00EF55AD">
        <w:rPr>
          <w:i/>
          <w:sz w:val="24"/>
          <w:szCs w:val="24"/>
        </w:rPr>
        <w:t>found at</w:t>
      </w:r>
      <w:r w:rsidRPr="00EF55AD">
        <w:rPr>
          <w:b/>
          <w:i/>
          <w:color w:val="1F497D" w:themeColor="text2"/>
          <w:sz w:val="24"/>
          <w:szCs w:val="24"/>
        </w:rPr>
        <w:t xml:space="preserve"> www.</w:t>
      </w:r>
      <w:r w:rsidRPr="00EF55AD">
        <w:rPr>
          <w:i/>
          <w:rPrChange w:id="183" w:author="Joe McKenney" w:date="2024-02-05T19:42:00Z">
            <w:rPr>
              <w:iCs/>
            </w:rPr>
          </w:rPrChange>
        </w:rPr>
        <w:fldChar w:fldCharType="begin"/>
      </w:r>
      <w:r w:rsidRPr="00EF55AD">
        <w:rPr>
          <w:i/>
          <w:rPrChange w:id="184" w:author="Joe McKenney" w:date="2024-02-05T19:42:00Z">
            <w:rPr>
              <w:iCs/>
            </w:rPr>
          </w:rPrChange>
        </w:rPr>
        <w:instrText>HYPERLINK "https://www.justinsutcliff.com/"</w:instrText>
      </w:r>
      <w:r w:rsidRPr="00EF55AD">
        <w:rPr>
          <w:i/>
          <w:rPrChange w:id="185" w:author="Joe McKenney" w:date="2024-02-05T19:42:00Z">
            <w:rPr>
              <w:iCs/>
            </w:rPr>
          </w:rPrChange>
        </w:rPr>
      </w:r>
      <w:r w:rsidRPr="00EF55AD">
        <w:rPr>
          <w:i/>
          <w:rPrChange w:id="186" w:author="Joe McKenney" w:date="2024-02-05T19:42:00Z">
            <w:rPr>
              <w:iCs/>
            </w:rPr>
          </w:rPrChange>
        </w:rPr>
        <w:fldChar w:fldCharType="separate"/>
      </w:r>
      <w:r w:rsidRPr="00EF55AD">
        <w:rPr>
          <w:rStyle w:val="Hyperlink"/>
          <w:b/>
          <w:i/>
          <w:color w:val="1F497D" w:themeColor="text2"/>
          <w:sz w:val="24"/>
          <w:szCs w:val="24"/>
          <w:rPrChange w:id="187" w:author="Joe McKenney" w:date="2024-02-05T19:42:00Z">
            <w:rPr>
              <w:rStyle w:val="Hyperlink"/>
              <w:b/>
              <w:iCs/>
              <w:color w:val="1F497D" w:themeColor="text2"/>
              <w:sz w:val="24"/>
              <w:szCs w:val="24"/>
            </w:rPr>
          </w:rPrChange>
        </w:rPr>
        <w:t>justinsutcliff.com</w:t>
      </w:r>
      <w:r w:rsidRPr="00EF55AD">
        <w:rPr>
          <w:rStyle w:val="Hyperlink"/>
          <w:b/>
          <w:i/>
          <w:color w:val="1F497D" w:themeColor="text2"/>
          <w:sz w:val="24"/>
          <w:szCs w:val="24"/>
          <w:rPrChange w:id="188" w:author="Joe McKenney" w:date="2024-02-05T19:42:00Z">
            <w:rPr>
              <w:rStyle w:val="Hyperlink"/>
              <w:b/>
              <w:iCs/>
              <w:color w:val="1F497D" w:themeColor="text2"/>
              <w:sz w:val="24"/>
              <w:szCs w:val="24"/>
            </w:rPr>
          </w:rPrChange>
        </w:rPr>
        <w:fldChar w:fldCharType="end"/>
      </w:r>
    </w:ins>
  </w:p>
  <w:p w14:paraId="19627728" w14:textId="22E7466B" w:rsidR="00C603D7" w:rsidRDefault="00C603D7">
    <w:pPr>
      <w:pStyle w:val="Footer"/>
      <w:rPr>
        <w:ins w:id="189" w:author="Joe McKenney" w:date="2024-02-05T19:11:00Z"/>
      </w:rPr>
    </w:pPr>
  </w:p>
  <w:p w14:paraId="4C0D311A" w14:textId="77777777" w:rsidR="00CB4F00" w:rsidRDefault="00CB4F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49AF" w14:textId="77777777" w:rsidR="007B531F" w:rsidRDefault="007B531F">
      <w:r>
        <w:separator/>
      </w:r>
    </w:p>
  </w:footnote>
  <w:footnote w:type="continuationSeparator" w:id="0">
    <w:p w14:paraId="416EE8C1" w14:textId="77777777" w:rsidR="007B531F" w:rsidRDefault="007B5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3D82F" w14:textId="77777777" w:rsidR="00C603D7" w:rsidRDefault="00C603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6D9B1" w14:textId="77777777" w:rsidR="00CB4F00" w:rsidRDefault="00CB4F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4B60B" w14:textId="77777777" w:rsidR="00CB4F00" w:rsidRDefault="00CB4F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D885BEC"/>
    <w:multiLevelType w:val="hybridMultilevel"/>
    <w:tmpl w:val="63EA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83F01"/>
    <w:multiLevelType w:val="hybridMultilevel"/>
    <w:tmpl w:val="E6A264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7C17C77"/>
    <w:multiLevelType w:val="multilevel"/>
    <w:tmpl w:val="526C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27363"/>
    <w:multiLevelType w:val="hybridMultilevel"/>
    <w:tmpl w:val="9E300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B207F"/>
    <w:multiLevelType w:val="hybridMultilevel"/>
    <w:tmpl w:val="24FE77B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23DF6E2A"/>
    <w:multiLevelType w:val="hybridMultilevel"/>
    <w:tmpl w:val="2208FB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746B4D"/>
    <w:multiLevelType w:val="hybridMultilevel"/>
    <w:tmpl w:val="8A763F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F2989"/>
    <w:multiLevelType w:val="hybridMultilevel"/>
    <w:tmpl w:val="48FA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50C85"/>
    <w:multiLevelType w:val="hybridMultilevel"/>
    <w:tmpl w:val="452C37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8E720B"/>
    <w:multiLevelType w:val="hybridMultilevel"/>
    <w:tmpl w:val="395CE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6A1B01"/>
    <w:multiLevelType w:val="hybridMultilevel"/>
    <w:tmpl w:val="3F8E7D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EB4A0F"/>
    <w:multiLevelType w:val="hybridMultilevel"/>
    <w:tmpl w:val="DE4C84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08100F"/>
    <w:multiLevelType w:val="hybridMultilevel"/>
    <w:tmpl w:val="97401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51149"/>
    <w:multiLevelType w:val="hybridMultilevel"/>
    <w:tmpl w:val="8752B9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357020"/>
    <w:multiLevelType w:val="hybridMultilevel"/>
    <w:tmpl w:val="2BEAF4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506F0B"/>
    <w:multiLevelType w:val="hybridMultilevel"/>
    <w:tmpl w:val="11A2D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85729A"/>
    <w:multiLevelType w:val="hybridMultilevel"/>
    <w:tmpl w:val="9C981C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29B3BE5"/>
    <w:multiLevelType w:val="hybridMultilevel"/>
    <w:tmpl w:val="0C56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F5AC0"/>
    <w:multiLevelType w:val="hybridMultilevel"/>
    <w:tmpl w:val="94C4A5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E463A"/>
    <w:multiLevelType w:val="hybridMultilevel"/>
    <w:tmpl w:val="560440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05867"/>
    <w:multiLevelType w:val="hybridMultilevel"/>
    <w:tmpl w:val="70F609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7D185F"/>
    <w:multiLevelType w:val="hybridMultilevel"/>
    <w:tmpl w:val="46DC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B1675C"/>
    <w:multiLevelType w:val="hybridMultilevel"/>
    <w:tmpl w:val="514E9258"/>
    <w:lvl w:ilvl="0" w:tplc="D3C854C2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7D3E8C"/>
    <w:multiLevelType w:val="hybridMultilevel"/>
    <w:tmpl w:val="58728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F7381"/>
    <w:multiLevelType w:val="hybridMultilevel"/>
    <w:tmpl w:val="D2802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B10C05"/>
    <w:multiLevelType w:val="hybridMultilevel"/>
    <w:tmpl w:val="A1EAF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544ED"/>
    <w:multiLevelType w:val="hybridMultilevel"/>
    <w:tmpl w:val="D0A28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2E2AA4"/>
    <w:multiLevelType w:val="hybridMultilevel"/>
    <w:tmpl w:val="392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969F4"/>
    <w:multiLevelType w:val="hybridMultilevel"/>
    <w:tmpl w:val="2950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42318"/>
    <w:multiLevelType w:val="hybridMultilevel"/>
    <w:tmpl w:val="DFB48A4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063862782">
    <w:abstractNumId w:val="0"/>
  </w:num>
  <w:num w:numId="2" w16cid:durableId="435755103">
    <w:abstractNumId w:val="1"/>
  </w:num>
  <w:num w:numId="3" w16cid:durableId="92016618">
    <w:abstractNumId w:val="2"/>
  </w:num>
  <w:num w:numId="4" w16cid:durableId="1412656735">
    <w:abstractNumId w:val="3"/>
  </w:num>
  <w:num w:numId="5" w16cid:durableId="643659919">
    <w:abstractNumId w:val="4"/>
  </w:num>
  <w:num w:numId="6" w16cid:durableId="675811212">
    <w:abstractNumId w:val="5"/>
  </w:num>
  <w:num w:numId="7" w16cid:durableId="1808206807">
    <w:abstractNumId w:val="6"/>
  </w:num>
  <w:num w:numId="8" w16cid:durableId="1308316349">
    <w:abstractNumId w:val="14"/>
  </w:num>
  <w:num w:numId="9" w16cid:durableId="1761098889">
    <w:abstractNumId w:val="11"/>
  </w:num>
  <w:num w:numId="10" w16cid:durableId="988704658">
    <w:abstractNumId w:val="36"/>
  </w:num>
  <w:num w:numId="11" w16cid:durableId="152723386">
    <w:abstractNumId w:val="8"/>
  </w:num>
  <w:num w:numId="12" w16cid:durableId="983511741">
    <w:abstractNumId w:val="34"/>
  </w:num>
  <w:num w:numId="13" w16cid:durableId="2132816919">
    <w:abstractNumId w:val="10"/>
  </w:num>
  <w:num w:numId="14" w16cid:durableId="1932157963">
    <w:abstractNumId w:val="25"/>
  </w:num>
  <w:num w:numId="15" w16cid:durableId="1099789361">
    <w:abstractNumId w:val="27"/>
  </w:num>
  <w:num w:numId="16" w16cid:durableId="766582108">
    <w:abstractNumId w:val="18"/>
  </w:num>
  <w:num w:numId="17" w16cid:durableId="1226062225">
    <w:abstractNumId w:val="20"/>
  </w:num>
  <w:num w:numId="18" w16cid:durableId="1933706671">
    <w:abstractNumId w:val="16"/>
  </w:num>
  <w:num w:numId="19" w16cid:durableId="2134471867">
    <w:abstractNumId w:val="26"/>
  </w:num>
  <w:num w:numId="20" w16cid:durableId="1155999388">
    <w:abstractNumId w:val="22"/>
  </w:num>
  <w:num w:numId="21" w16cid:durableId="1857648512">
    <w:abstractNumId w:val="15"/>
  </w:num>
  <w:num w:numId="22" w16cid:durableId="59057099">
    <w:abstractNumId w:val="32"/>
  </w:num>
  <w:num w:numId="23" w16cid:durableId="520703242">
    <w:abstractNumId w:val="21"/>
  </w:num>
  <w:num w:numId="24" w16cid:durableId="1194880623">
    <w:abstractNumId w:val="19"/>
  </w:num>
  <w:num w:numId="25" w16cid:durableId="1071806739">
    <w:abstractNumId w:val="30"/>
  </w:num>
  <w:num w:numId="26" w16cid:durableId="1316379832">
    <w:abstractNumId w:val="17"/>
  </w:num>
  <w:num w:numId="27" w16cid:durableId="125201433">
    <w:abstractNumId w:val="9"/>
  </w:num>
  <w:num w:numId="28" w16cid:durableId="1301419891">
    <w:abstractNumId w:val="24"/>
  </w:num>
  <w:num w:numId="29" w16cid:durableId="360589456">
    <w:abstractNumId w:val="23"/>
  </w:num>
  <w:num w:numId="30" w16cid:durableId="892351356">
    <w:abstractNumId w:val="31"/>
  </w:num>
  <w:num w:numId="31" w16cid:durableId="1168014022">
    <w:abstractNumId w:val="13"/>
  </w:num>
  <w:num w:numId="32" w16cid:durableId="358701762">
    <w:abstractNumId w:val="12"/>
  </w:num>
  <w:num w:numId="33" w16cid:durableId="1706053777">
    <w:abstractNumId w:val="29"/>
  </w:num>
  <w:num w:numId="34" w16cid:durableId="1510487226">
    <w:abstractNumId w:val="33"/>
  </w:num>
  <w:num w:numId="35" w16cid:durableId="1867252490">
    <w:abstractNumId w:val="35"/>
  </w:num>
  <w:num w:numId="36" w16cid:durableId="558707945">
    <w:abstractNumId w:val="28"/>
  </w:num>
  <w:num w:numId="37" w16cid:durableId="998381877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utcliff, Justin">
    <w15:presenceInfo w15:providerId="AD" w15:userId="S::jstucliff@textronsystems.com::f0a6e7fc-f6e5-4e53-8a74-6511a4af7761"/>
  </w15:person>
  <w15:person w15:author="Joe McKenney">
    <w15:presenceInfo w15:providerId="Windows Live" w15:userId="a3efeb78b771a3c0"/>
  </w15:person>
  <w15:person w15:author="Sutcliff, Justin [2]">
    <w15:presenceInfo w15:providerId="None" w15:userId="Sutcliff, Just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trackRevisions/>
  <w:defaultTabStop w:val="720"/>
  <w:defaultTableStyle w:val="Normal"/>
  <w:drawingGridHorizontalSpacing w:val="10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4544"/>
    <w:rsid w:val="0000099F"/>
    <w:rsid w:val="000034C3"/>
    <w:rsid w:val="0001181F"/>
    <w:rsid w:val="000267F9"/>
    <w:rsid w:val="0003527B"/>
    <w:rsid w:val="000451A4"/>
    <w:rsid w:val="000451B6"/>
    <w:rsid w:val="0004795F"/>
    <w:rsid w:val="000624F0"/>
    <w:rsid w:val="00071BE1"/>
    <w:rsid w:val="00082966"/>
    <w:rsid w:val="000A02F6"/>
    <w:rsid w:val="000A189E"/>
    <w:rsid w:val="000A1C7A"/>
    <w:rsid w:val="000C5A03"/>
    <w:rsid w:val="00114DF0"/>
    <w:rsid w:val="00121D06"/>
    <w:rsid w:val="00134544"/>
    <w:rsid w:val="00136576"/>
    <w:rsid w:val="00155FC7"/>
    <w:rsid w:val="001670B5"/>
    <w:rsid w:val="0017094B"/>
    <w:rsid w:val="00172002"/>
    <w:rsid w:val="001753DC"/>
    <w:rsid w:val="00184DC4"/>
    <w:rsid w:val="00186265"/>
    <w:rsid w:val="00190B7A"/>
    <w:rsid w:val="001934B1"/>
    <w:rsid w:val="0019389B"/>
    <w:rsid w:val="001A3921"/>
    <w:rsid w:val="001A62A2"/>
    <w:rsid w:val="001B278E"/>
    <w:rsid w:val="001B300A"/>
    <w:rsid w:val="001B5CF9"/>
    <w:rsid w:val="001D5828"/>
    <w:rsid w:val="001E7551"/>
    <w:rsid w:val="001F2A25"/>
    <w:rsid w:val="001F44E0"/>
    <w:rsid w:val="00200945"/>
    <w:rsid w:val="00214AC2"/>
    <w:rsid w:val="00226FF1"/>
    <w:rsid w:val="002273A4"/>
    <w:rsid w:val="0024305E"/>
    <w:rsid w:val="002437B7"/>
    <w:rsid w:val="00255F6A"/>
    <w:rsid w:val="002730A5"/>
    <w:rsid w:val="00277733"/>
    <w:rsid w:val="002A01DF"/>
    <w:rsid w:val="002B7D5F"/>
    <w:rsid w:val="002C4808"/>
    <w:rsid w:val="002C6B32"/>
    <w:rsid w:val="002D08C5"/>
    <w:rsid w:val="002D142A"/>
    <w:rsid w:val="002D79EB"/>
    <w:rsid w:val="00313F72"/>
    <w:rsid w:val="003165F7"/>
    <w:rsid w:val="0032454E"/>
    <w:rsid w:val="00340A11"/>
    <w:rsid w:val="00355FCB"/>
    <w:rsid w:val="0036487C"/>
    <w:rsid w:val="00376729"/>
    <w:rsid w:val="0038360E"/>
    <w:rsid w:val="0038460B"/>
    <w:rsid w:val="00395D15"/>
    <w:rsid w:val="003A4506"/>
    <w:rsid w:val="003A567F"/>
    <w:rsid w:val="003A5A4B"/>
    <w:rsid w:val="003B6880"/>
    <w:rsid w:val="003C1E77"/>
    <w:rsid w:val="00404E58"/>
    <w:rsid w:val="00412EB6"/>
    <w:rsid w:val="004228A0"/>
    <w:rsid w:val="004410BE"/>
    <w:rsid w:val="00456ADA"/>
    <w:rsid w:val="00465CF1"/>
    <w:rsid w:val="004668CC"/>
    <w:rsid w:val="004973E9"/>
    <w:rsid w:val="004C215F"/>
    <w:rsid w:val="004C6FFB"/>
    <w:rsid w:val="00505E48"/>
    <w:rsid w:val="005212F4"/>
    <w:rsid w:val="0052212D"/>
    <w:rsid w:val="005330FD"/>
    <w:rsid w:val="00544E1E"/>
    <w:rsid w:val="00557B24"/>
    <w:rsid w:val="00570FF4"/>
    <w:rsid w:val="00573335"/>
    <w:rsid w:val="00580970"/>
    <w:rsid w:val="00582F82"/>
    <w:rsid w:val="00594D3F"/>
    <w:rsid w:val="00597E5E"/>
    <w:rsid w:val="005B4196"/>
    <w:rsid w:val="005C5DD0"/>
    <w:rsid w:val="005D142B"/>
    <w:rsid w:val="005E3C05"/>
    <w:rsid w:val="005F2167"/>
    <w:rsid w:val="0060792D"/>
    <w:rsid w:val="00622CC8"/>
    <w:rsid w:val="00630DFA"/>
    <w:rsid w:val="00640D9C"/>
    <w:rsid w:val="00652D6F"/>
    <w:rsid w:val="00653614"/>
    <w:rsid w:val="006648F7"/>
    <w:rsid w:val="00667CC8"/>
    <w:rsid w:val="00674B6A"/>
    <w:rsid w:val="006920A5"/>
    <w:rsid w:val="00697093"/>
    <w:rsid w:val="006A0ED4"/>
    <w:rsid w:val="006A46F6"/>
    <w:rsid w:val="007331D2"/>
    <w:rsid w:val="00741BA5"/>
    <w:rsid w:val="00771FAC"/>
    <w:rsid w:val="00776F1A"/>
    <w:rsid w:val="00777B31"/>
    <w:rsid w:val="00790E3E"/>
    <w:rsid w:val="007A0C16"/>
    <w:rsid w:val="007B531F"/>
    <w:rsid w:val="007C0C0E"/>
    <w:rsid w:val="007E152F"/>
    <w:rsid w:val="007E2F99"/>
    <w:rsid w:val="007E384F"/>
    <w:rsid w:val="007E4040"/>
    <w:rsid w:val="007F6712"/>
    <w:rsid w:val="007F6BDA"/>
    <w:rsid w:val="008030E5"/>
    <w:rsid w:val="008150EF"/>
    <w:rsid w:val="008356DC"/>
    <w:rsid w:val="0083730B"/>
    <w:rsid w:val="00840671"/>
    <w:rsid w:val="008413CD"/>
    <w:rsid w:val="008725D7"/>
    <w:rsid w:val="00875F3B"/>
    <w:rsid w:val="008A2480"/>
    <w:rsid w:val="008A633C"/>
    <w:rsid w:val="008B561D"/>
    <w:rsid w:val="008D7256"/>
    <w:rsid w:val="008E7E25"/>
    <w:rsid w:val="008F2382"/>
    <w:rsid w:val="00903EF2"/>
    <w:rsid w:val="00930A1B"/>
    <w:rsid w:val="0093520B"/>
    <w:rsid w:val="00940D18"/>
    <w:rsid w:val="009443CB"/>
    <w:rsid w:val="0094782A"/>
    <w:rsid w:val="009816F2"/>
    <w:rsid w:val="0099221D"/>
    <w:rsid w:val="00992297"/>
    <w:rsid w:val="00997D6A"/>
    <w:rsid w:val="009A2223"/>
    <w:rsid w:val="009A74F5"/>
    <w:rsid w:val="009C13E9"/>
    <w:rsid w:val="009D6DE2"/>
    <w:rsid w:val="00A024B9"/>
    <w:rsid w:val="00A15E64"/>
    <w:rsid w:val="00A3165F"/>
    <w:rsid w:val="00A327FF"/>
    <w:rsid w:val="00A4331F"/>
    <w:rsid w:val="00A45025"/>
    <w:rsid w:val="00A508D1"/>
    <w:rsid w:val="00A50B38"/>
    <w:rsid w:val="00A90696"/>
    <w:rsid w:val="00AA178C"/>
    <w:rsid w:val="00AB352D"/>
    <w:rsid w:val="00AC0DDC"/>
    <w:rsid w:val="00AC1008"/>
    <w:rsid w:val="00AC46A7"/>
    <w:rsid w:val="00B0181D"/>
    <w:rsid w:val="00B03F55"/>
    <w:rsid w:val="00B0504F"/>
    <w:rsid w:val="00B16CC1"/>
    <w:rsid w:val="00B3256C"/>
    <w:rsid w:val="00B4744F"/>
    <w:rsid w:val="00B73D7C"/>
    <w:rsid w:val="00B755DE"/>
    <w:rsid w:val="00B80576"/>
    <w:rsid w:val="00B81D0D"/>
    <w:rsid w:val="00BA78D2"/>
    <w:rsid w:val="00BD5918"/>
    <w:rsid w:val="00BD6361"/>
    <w:rsid w:val="00BE1FC4"/>
    <w:rsid w:val="00BE3588"/>
    <w:rsid w:val="00C00FF7"/>
    <w:rsid w:val="00C05C08"/>
    <w:rsid w:val="00C1176B"/>
    <w:rsid w:val="00C11F0B"/>
    <w:rsid w:val="00C351F5"/>
    <w:rsid w:val="00C4357E"/>
    <w:rsid w:val="00C52B7F"/>
    <w:rsid w:val="00C55340"/>
    <w:rsid w:val="00C603D7"/>
    <w:rsid w:val="00C61ECD"/>
    <w:rsid w:val="00C66D9C"/>
    <w:rsid w:val="00C67370"/>
    <w:rsid w:val="00C71100"/>
    <w:rsid w:val="00C9779A"/>
    <w:rsid w:val="00CA54FC"/>
    <w:rsid w:val="00CB27B0"/>
    <w:rsid w:val="00CB4F00"/>
    <w:rsid w:val="00CC20B7"/>
    <w:rsid w:val="00CC55F4"/>
    <w:rsid w:val="00CC5E5D"/>
    <w:rsid w:val="00CF2F6D"/>
    <w:rsid w:val="00CF5884"/>
    <w:rsid w:val="00D03A4A"/>
    <w:rsid w:val="00D13A21"/>
    <w:rsid w:val="00D33486"/>
    <w:rsid w:val="00D4315D"/>
    <w:rsid w:val="00D4710E"/>
    <w:rsid w:val="00D61547"/>
    <w:rsid w:val="00D67A41"/>
    <w:rsid w:val="00D7455A"/>
    <w:rsid w:val="00D81135"/>
    <w:rsid w:val="00D943E1"/>
    <w:rsid w:val="00DA08B9"/>
    <w:rsid w:val="00DB3A9F"/>
    <w:rsid w:val="00DB6FC8"/>
    <w:rsid w:val="00DC17F2"/>
    <w:rsid w:val="00DC7588"/>
    <w:rsid w:val="00DE5BA1"/>
    <w:rsid w:val="00DF0BC5"/>
    <w:rsid w:val="00DF11D2"/>
    <w:rsid w:val="00E01F09"/>
    <w:rsid w:val="00E05250"/>
    <w:rsid w:val="00E13F09"/>
    <w:rsid w:val="00E20645"/>
    <w:rsid w:val="00E21AE8"/>
    <w:rsid w:val="00E22A80"/>
    <w:rsid w:val="00E27A53"/>
    <w:rsid w:val="00E321EE"/>
    <w:rsid w:val="00E32392"/>
    <w:rsid w:val="00E325D6"/>
    <w:rsid w:val="00E375BB"/>
    <w:rsid w:val="00E41195"/>
    <w:rsid w:val="00E536BB"/>
    <w:rsid w:val="00E61CC4"/>
    <w:rsid w:val="00E737FE"/>
    <w:rsid w:val="00E81929"/>
    <w:rsid w:val="00E81ADD"/>
    <w:rsid w:val="00E8225C"/>
    <w:rsid w:val="00E86280"/>
    <w:rsid w:val="00EC2B12"/>
    <w:rsid w:val="00ED6AF8"/>
    <w:rsid w:val="00EE2B40"/>
    <w:rsid w:val="00EE49E3"/>
    <w:rsid w:val="00EE6F1E"/>
    <w:rsid w:val="00EF55AD"/>
    <w:rsid w:val="00F164CC"/>
    <w:rsid w:val="00F33ADE"/>
    <w:rsid w:val="00F359E4"/>
    <w:rsid w:val="00F50AAB"/>
    <w:rsid w:val="00F60360"/>
    <w:rsid w:val="00F60EBD"/>
    <w:rsid w:val="00F80F21"/>
    <w:rsid w:val="00F825E4"/>
    <w:rsid w:val="00F87035"/>
    <w:rsid w:val="00FA6AB3"/>
    <w:rsid w:val="00FA7493"/>
    <w:rsid w:val="00FB17FD"/>
    <w:rsid w:val="00FB4938"/>
    <w:rsid w:val="00FE0068"/>
    <w:rsid w:val="00FE4723"/>
    <w:rsid w:val="00FF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0A56C48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744F"/>
    <w:pPr>
      <w:suppressAutoHyphens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DFA"/>
    <w:pPr>
      <w:keepNext/>
      <w:keepLines/>
      <w:spacing w:before="40"/>
      <w:ind w:hanging="90"/>
      <w:outlineLvl w:val="0"/>
    </w:pPr>
    <w:rPr>
      <w:rFonts w:asciiTheme="majorHAnsi" w:eastAsiaTheme="majorEastAsia" w:hAnsiTheme="majorHAnsi" w:cstheme="majorBidi"/>
      <w:b/>
      <w:bCs/>
      <w:sz w:val="32"/>
      <w:szCs w:val="30"/>
    </w:rPr>
  </w:style>
  <w:style w:type="paragraph" w:styleId="Heading2">
    <w:name w:val="heading 2"/>
    <w:basedOn w:val="Normal"/>
    <w:next w:val="BodyText"/>
    <w:qFormat/>
    <w:rsid w:val="00630DFA"/>
    <w:pPr>
      <w:ind w:firstLine="90"/>
      <w:outlineLvl w:val="1"/>
    </w:pPr>
    <w:rPr>
      <w:b/>
      <w:sz w:val="24"/>
    </w:rPr>
  </w:style>
  <w:style w:type="paragraph" w:styleId="Heading3">
    <w:name w:val="heading 3"/>
    <w:aliases w:val="Normal Bullet"/>
    <w:basedOn w:val="ListParagraph"/>
    <w:next w:val="BodyText"/>
    <w:qFormat/>
    <w:rsid w:val="00630DFA"/>
    <w:pPr>
      <w:numPr>
        <w:numId w:val="33"/>
      </w:numPr>
      <w:ind w:left="450" w:hanging="270"/>
      <w:outlineLvl w:val="2"/>
    </w:pPr>
  </w:style>
  <w:style w:type="paragraph" w:styleId="Heading4">
    <w:name w:val="heading 4"/>
    <w:aliases w:val="Italic Date"/>
    <w:basedOn w:val="Normal"/>
    <w:next w:val="Normal"/>
    <w:link w:val="Heading4Char"/>
    <w:uiPriority w:val="9"/>
    <w:unhideWhenUsed/>
    <w:qFormat/>
    <w:rsid w:val="0032454E"/>
    <w:pPr>
      <w:jc w:val="right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Wingdings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styleId="Strong">
    <w:name w:val="Strong"/>
    <w:qFormat/>
    <w:rPr>
      <w:b/>
      <w:bCs/>
    </w:rPr>
  </w:style>
  <w:style w:type="character" w:customStyle="1" w:styleId="Heading3Char">
    <w:name w:val="Heading 3 Char"/>
    <w:basedOn w:val="DefaultParagraphFont"/>
  </w:style>
  <w:style w:type="character" w:styleId="Emphasis">
    <w:name w:val="Emphasis"/>
    <w:rPr>
      <w:i/>
      <w:iCs/>
    </w:rPr>
  </w:style>
  <w:style w:type="character" w:styleId="Hyperlink">
    <w:name w:val="Hyperlink"/>
    <w:basedOn w:val="DefaultParagraphFont"/>
  </w:style>
  <w:style w:type="character" w:customStyle="1" w:styleId="Bullets">
    <w:name w:val="Bullets"/>
  </w:style>
  <w:style w:type="character" w:styleId="FollowedHyperlink">
    <w:name w:val="FollowedHyperlink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165F7"/>
    <w:pPr>
      <w:ind w:left="720"/>
      <w:contextualSpacing/>
    </w:pPr>
  </w:style>
  <w:style w:type="character" w:customStyle="1" w:styleId="public-profile-url">
    <w:name w:val="public-profile-url"/>
    <w:basedOn w:val="DefaultParagraphFont"/>
    <w:rsid w:val="00697093"/>
  </w:style>
  <w:style w:type="paragraph" w:styleId="Title">
    <w:name w:val="Title"/>
    <w:basedOn w:val="Normal"/>
    <w:next w:val="Normal"/>
    <w:link w:val="TitleChar"/>
    <w:uiPriority w:val="10"/>
    <w:qFormat/>
    <w:rsid w:val="00505E48"/>
    <w:pPr>
      <w:contextualSpacing/>
      <w:jc w:val="center"/>
    </w:pPr>
    <w:rPr>
      <w:rFonts w:asciiTheme="majorHAnsi" w:eastAsiaTheme="majorEastAsia" w:hAnsiTheme="majorHAnsi" w:cstheme="majorBidi"/>
      <w:b/>
      <w:spacing w:val="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5E48"/>
    <w:rPr>
      <w:rFonts w:asciiTheme="majorHAnsi" w:eastAsiaTheme="majorEastAsia" w:hAnsiTheme="majorHAnsi" w:cstheme="majorBidi"/>
      <w:b/>
      <w:spacing w:val="5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0DFA"/>
    <w:rPr>
      <w:rFonts w:asciiTheme="majorHAnsi" w:eastAsiaTheme="majorEastAsia" w:hAnsiTheme="majorHAnsi" w:cstheme="majorBidi"/>
      <w:b/>
      <w:bCs/>
      <w:sz w:val="32"/>
      <w:szCs w:val="30"/>
    </w:rPr>
  </w:style>
  <w:style w:type="table" w:styleId="TableGrid">
    <w:name w:val="Table Grid"/>
    <w:basedOn w:val="TableNormal"/>
    <w:uiPriority w:val="59"/>
    <w:rsid w:val="00B47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aliases w:val="Italic Date Char"/>
    <w:basedOn w:val="DefaultParagraphFont"/>
    <w:link w:val="Heading4"/>
    <w:uiPriority w:val="9"/>
    <w:rsid w:val="0032454E"/>
    <w:rPr>
      <w:rFonts w:ascii="Calibri" w:hAnsi="Calibri"/>
      <w:i/>
      <w:sz w:val="18"/>
    </w:rPr>
  </w:style>
  <w:style w:type="character" w:styleId="UnresolvedMention">
    <w:name w:val="Unresolved Mention"/>
    <w:basedOn w:val="DefaultParagraphFont"/>
    <w:uiPriority w:val="99"/>
    <w:rsid w:val="002C48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011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1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181F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181F"/>
    <w:rPr>
      <w:rFonts w:ascii="Calibri" w:hAnsi="Calibri"/>
      <w:b/>
      <w:bCs/>
    </w:rPr>
  </w:style>
  <w:style w:type="paragraph" w:styleId="NormalWeb">
    <w:name w:val="Normal (Web)"/>
    <w:basedOn w:val="Normal"/>
    <w:uiPriority w:val="99"/>
    <w:semiHidden/>
    <w:unhideWhenUsed/>
    <w:rsid w:val="0001181F"/>
    <w:pPr>
      <w:suppressAutoHyphens w:val="0"/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Revision">
    <w:name w:val="Revision"/>
    <w:hidden/>
    <w:uiPriority w:val="99"/>
    <w:semiHidden/>
    <w:rsid w:val="002D79EB"/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C603D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DADB16-DE7D-4B78-A751-47DC4E63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Spirit AeroSystems, Inc.</Company>
  <LinksUpToDate>false</LinksUpToDate>
  <CharactersWithSpaces>6080</CharactersWithSpaces>
  <SharedDoc>false</SharedDoc>
  <HLinks>
    <vt:vector size="12" baseType="variant">
      <vt:variant>
        <vt:i4>2228339</vt:i4>
      </vt:variant>
      <vt:variant>
        <vt:i4>3</vt:i4>
      </vt:variant>
      <vt:variant>
        <vt:i4>0</vt:i4>
      </vt:variant>
      <vt:variant>
        <vt:i4>5</vt:i4>
      </vt:variant>
      <vt:variant>
        <vt:lpwstr>http://jmsutcliff.com/</vt:lpwstr>
      </vt:variant>
      <vt:variant>
        <vt:lpwstr/>
      </vt:variant>
      <vt:variant>
        <vt:i4>5439610</vt:i4>
      </vt:variant>
      <vt:variant>
        <vt:i4>0</vt:i4>
      </vt:variant>
      <vt:variant>
        <vt:i4>0</vt:i4>
      </vt:variant>
      <vt:variant>
        <vt:i4>5</vt:i4>
      </vt:variant>
      <vt:variant>
        <vt:lpwstr>mailto:jsutclif@purdue.edu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MCorba</dc:creator>
  <cp:lastModifiedBy>Joe McKenney</cp:lastModifiedBy>
  <cp:revision>48</cp:revision>
  <cp:lastPrinted>2022-11-08T13:59:00Z</cp:lastPrinted>
  <dcterms:created xsi:type="dcterms:W3CDTF">2018-09-11T19:00:00Z</dcterms:created>
  <dcterms:modified xsi:type="dcterms:W3CDTF">2024-02-06T00:45:00Z</dcterms:modified>
</cp:coreProperties>
</file>